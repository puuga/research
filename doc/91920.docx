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E0" w:rsidRPr="004A37E0" w:rsidRDefault="00DB29A1" w:rsidP="004A37E0">
      <w:pPr>
        <w:jc w:val="center"/>
        <w:rPr>
          <w:rFonts w:ascii="EucrosiaUPC" w:eastAsia="SimSun" w:hAnsi="EucrosiaUPC" w:cs="EucrosiaUPC"/>
          <w:b/>
          <w:bCs/>
          <w:sz w:val="28"/>
          <w:cs/>
          <w:lang w:val="en-GB" w:eastAsia="zh-CN"/>
        </w:rPr>
      </w:pPr>
      <w:r w:rsidRPr="00DB29A1">
        <w:rPr>
          <w:rFonts w:ascii="EucrosiaUPC" w:eastAsia="SimSun" w:hAnsi="EucrosiaUPC" w:cs="EucrosiaUPC"/>
          <w:b/>
          <w:bCs/>
          <w:sz w:val="28"/>
          <w:cs/>
          <w:lang w:val="en-GB" w:eastAsia="zh-CN"/>
        </w:rPr>
        <w:t>แพลตฟอร์มสำหรับตรวจสอบพฤติกรรมโต้ตอบของนักเรียนกับแท็บเล็ต</w:t>
      </w:r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sz w:val="28"/>
          <w:lang w:val="en-GB" w:eastAsia="zh-CN"/>
        </w:rPr>
      </w:pPr>
      <w:r w:rsidRPr="004A37E0">
        <w:rPr>
          <w:rFonts w:ascii="EucrosiaUPC" w:eastAsia="SimSun" w:hAnsi="EucrosiaUPC" w:cs="EucrosiaUPC" w:hint="cs"/>
          <w:sz w:val="28"/>
          <w:cs/>
          <w:lang w:val="en-GB" w:eastAsia="zh-CN"/>
        </w:rPr>
        <w:t>ศิวเวศวร์ วงษ์เจริญ</w:t>
      </w:r>
      <w:r w:rsidR="00A224D1">
        <w:rPr>
          <w:rFonts w:ascii="EucrosiaUPC" w:eastAsia="SimSun" w:hAnsi="EucrosiaUPC" w:cs="EucrosiaUPC" w:hint="cs"/>
          <w:szCs w:val="24"/>
          <w:vertAlign w:val="superscript"/>
          <w:cs/>
          <w:lang w:val="en-GB" w:eastAsia="zh-CN"/>
        </w:rPr>
        <w:t>*</w:t>
      </w:r>
      <w:r w:rsidRPr="004A37E0">
        <w:rPr>
          <w:rFonts w:ascii="EucrosiaUPC" w:eastAsia="SimSun" w:hAnsi="EucrosiaUPC" w:cs="EucrosiaUPC"/>
          <w:sz w:val="28"/>
          <w:cs/>
          <w:lang w:val="en-GB" w:eastAsia="zh-CN"/>
        </w:rPr>
        <w:t xml:space="preserve">  จรัสศรี รุ่งรัตนาอุบล  และ </w:t>
      </w:r>
      <w:r w:rsidRPr="004A37E0">
        <w:rPr>
          <w:rFonts w:ascii="EucrosiaUPC" w:eastAsia="SimSun" w:hAnsi="EucrosiaUPC" w:cs="EucrosiaUPC"/>
          <w:sz w:val="28"/>
          <w:lang w:val="en-GB" w:eastAsia="zh-CN"/>
        </w:rPr>
        <w:t xml:space="preserve">Antony </w:t>
      </w:r>
      <w:proofErr w:type="spellStart"/>
      <w:r w:rsidRPr="004A37E0">
        <w:rPr>
          <w:rFonts w:ascii="EucrosiaUPC" w:eastAsia="SimSun" w:hAnsi="EucrosiaUPC" w:cs="EucrosiaUPC"/>
          <w:sz w:val="28"/>
          <w:lang w:val="en-GB" w:eastAsia="zh-CN"/>
        </w:rPr>
        <w:t>Harfield</w:t>
      </w:r>
      <w:proofErr w:type="spellEnd"/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b/>
          <w:sz w:val="28"/>
          <w:lang w:val="en-GB" w:eastAsia="zh-CN"/>
        </w:rPr>
      </w:pPr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b/>
          <w:bCs/>
          <w:szCs w:val="24"/>
          <w:lang w:eastAsia="zh-CN"/>
        </w:rPr>
      </w:pPr>
      <w:r w:rsidRPr="004A37E0">
        <w:rPr>
          <w:rFonts w:ascii="EucrosiaUPC" w:eastAsia="SimSun" w:hAnsi="EucrosiaUPC" w:cs="EucrosiaUPC"/>
          <w:b/>
          <w:bCs/>
          <w:szCs w:val="24"/>
          <w:rtl/>
          <w:cs/>
          <w:lang w:val="en-GB" w:eastAsia="zh-CN" w:bidi="ar-SA"/>
        </w:rPr>
        <w:t xml:space="preserve"> </w:t>
      </w:r>
      <w:r w:rsidR="00DB29A1" w:rsidRPr="00DB29A1">
        <w:rPr>
          <w:rFonts w:ascii="EucrosiaUPC" w:eastAsia="SimSun" w:hAnsi="EucrosiaUPC" w:cs="EucrosiaUPC"/>
          <w:b/>
          <w:bCs/>
          <w:szCs w:val="24"/>
          <w:lang w:eastAsia="zh-CN" w:bidi="ar-SA"/>
        </w:rPr>
        <w:t>A Platform for Monitoring Students' Interactivity with Tablets</w:t>
      </w:r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szCs w:val="24"/>
          <w:lang w:val="en-GB" w:eastAsia="zh-CN"/>
        </w:rPr>
      </w:pPr>
      <w:r>
        <w:rPr>
          <w:rFonts w:ascii="EucrosiaUPC" w:eastAsia="SimSun" w:hAnsi="EucrosiaUPC" w:cs="EucrosiaUPC"/>
          <w:szCs w:val="24"/>
          <w:lang w:eastAsia="zh-CN"/>
        </w:rPr>
        <w:t>Siwawes Wongcharoen</w:t>
      </w:r>
      <w:r w:rsidR="00A224D1" w:rsidRPr="004A37E0">
        <w:rPr>
          <w:rFonts w:ascii="EucrosiaUPC" w:eastAsia="SimSun" w:hAnsi="EucrosiaUPC" w:cs="EucrosiaUPC"/>
          <w:szCs w:val="24"/>
          <w:lang w:val="en-GB" w:eastAsia="zh-CN" w:bidi="ar-SA"/>
        </w:rPr>
        <w:t>*</w:t>
      </w:r>
      <w:r w:rsidRPr="004A37E0">
        <w:rPr>
          <w:rFonts w:ascii="EucrosiaUPC" w:eastAsia="SimSun" w:hAnsi="EucrosiaUPC" w:cs="EucrosiaUPC"/>
          <w:szCs w:val="24"/>
          <w:lang w:val="en-GB" w:eastAsia="zh-CN"/>
        </w:rPr>
        <w:t xml:space="preserve">, </w:t>
      </w:r>
      <w:r w:rsidR="00A224D1">
        <w:rPr>
          <w:rFonts w:ascii="EucrosiaUPC" w:eastAsia="SimSun" w:hAnsi="EucrosiaUPC" w:cs="EucrosiaUPC"/>
          <w:szCs w:val="24"/>
          <w:lang w:val="en-GB" w:eastAsia="zh-CN"/>
        </w:rPr>
        <w:t xml:space="preserve">Jaratsri </w:t>
      </w:r>
      <w:proofErr w:type="spellStart"/>
      <w:r w:rsidR="00A224D1">
        <w:rPr>
          <w:rFonts w:ascii="EucrosiaUPC" w:eastAsia="SimSun" w:hAnsi="EucrosiaUPC" w:cs="EucrosiaUPC"/>
          <w:szCs w:val="24"/>
          <w:lang w:val="en-GB" w:eastAsia="zh-CN"/>
        </w:rPr>
        <w:t>Rungrattanaubol</w:t>
      </w:r>
      <w:proofErr w:type="spellEnd"/>
      <w:r w:rsidR="00A224D1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</w:t>
      </w:r>
      <w:r w:rsidRPr="004A37E0">
        <w:rPr>
          <w:rFonts w:ascii="EucrosiaUPC" w:eastAsia="SimSun" w:hAnsi="EucrosiaUPC" w:cs="EucrosiaUPC"/>
          <w:szCs w:val="24"/>
          <w:lang w:val="en-GB" w:eastAsia="zh-CN"/>
        </w:rPr>
        <w:t xml:space="preserve">and Antony </w:t>
      </w:r>
      <w:proofErr w:type="spellStart"/>
      <w:r w:rsidRPr="004A37E0">
        <w:rPr>
          <w:rFonts w:ascii="EucrosiaUPC" w:eastAsia="SimSun" w:hAnsi="EucrosiaUPC" w:cs="EucrosiaUPC"/>
          <w:szCs w:val="24"/>
          <w:lang w:val="en-GB" w:eastAsia="zh-CN"/>
        </w:rPr>
        <w:t>Harfield</w:t>
      </w:r>
      <w:proofErr w:type="spellEnd"/>
    </w:p>
    <w:p w:rsidR="004A37E0" w:rsidRPr="004A37E0" w:rsidRDefault="004A37E0" w:rsidP="004A37E0">
      <w:pPr>
        <w:rPr>
          <w:rFonts w:ascii="EucrosiaUPC" w:eastAsia="SimSun" w:hAnsi="EucrosiaUPC" w:cs="EucrosiaUPC"/>
          <w:b/>
          <w:szCs w:val="24"/>
          <w:lang w:val="en-GB" w:eastAsia="zh-CN"/>
        </w:rPr>
      </w:pPr>
    </w:p>
    <w:p w:rsidR="004A37E0" w:rsidRPr="00826A80" w:rsidRDefault="00D63D91" w:rsidP="004A37E0">
      <w:pPr>
        <w:rPr>
          <w:rFonts w:ascii="EucrosiaUPC" w:eastAsia="SimSun" w:hAnsi="EucrosiaUPC" w:cs="EucrosiaUPC"/>
          <w:szCs w:val="24"/>
          <w:lang w:eastAsia="zh-CN" w:bidi="ar-SA"/>
        </w:rPr>
      </w:pPr>
      <w:r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ภาควิชาวิทยาการคอมพิวเตอร์และเทคโนโลยีสารสนเทศ คณะวิทยาศาสตร์ </w:t>
      </w:r>
      <w:r w:rsidR="00D60CDB">
        <w:rPr>
          <w:rFonts w:ascii="EucrosiaUPC" w:eastAsia="SimSun" w:hAnsi="EucrosiaUPC" w:cs="EucrosiaUPC" w:hint="cs"/>
          <w:szCs w:val="24"/>
          <w:cs/>
          <w:lang w:val="en-GB" w:eastAsia="zh-CN"/>
        </w:rPr>
        <w:t>มห</w:t>
      </w:r>
      <w:r w:rsidR="00D60CDB">
        <w:rPr>
          <w:rFonts w:ascii="EucrosiaUPC" w:eastAsia="SimSun" w:hAnsi="EucrosiaUPC" w:cs="EucrosiaUPC" w:hint="cs"/>
          <w:szCs w:val="24"/>
          <w:cs/>
          <w:lang w:eastAsia="zh-CN"/>
        </w:rPr>
        <w:t>าวิทยาลัยนเรศวร</w:t>
      </w:r>
      <w:r w:rsidR="00D60CDB">
        <w:rPr>
          <w:rFonts w:ascii="EucrosiaUPC" w:eastAsia="SimSun" w:hAnsi="EucrosiaUPC" w:cs="EucrosiaUPC"/>
          <w:szCs w:val="24"/>
          <w:lang w:eastAsia="zh-CN"/>
        </w:rPr>
        <w:t xml:space="preserve"> </w:t>
      </w:r>
      <w:r w:rsidR="00826A80" w:rsidRPr="00826A80">
        <w:rPr>
          <w:rFonts w:ascii="EucrosiaUPC" w:eastAsia="SimSun" w:hAnsi="EucrosiaUPC" w:cs="EucrosiaUPC"/>
          <w:szCs w:val="24"/>
          <w:cs/>
          <w:lang w:val="en-GB" w:eastAsia="zh-CN"/>
        </w:rPr>
        <w:t xml:space="preserve">พิษณุโลก </w:t>
      </w:r>
      <w:r w:rsidR="00826A80" w:rsidRPr="00826A80">
        <w:rPr>
          <w:rFonts w:ascii="EucrosiaUPC" w:eastAsia="SimSun" w:hAnsi="EucrosiaUPC" w:cs="EucrosiaUPC"/>
          <w:szCs w:val="24"/>
          <w:lang w:eastAsia="zh-CN"/>
        </w:rPr>
        <w:t>65000</w:t>
      </w:r>
    </w:p>
    <w:p w:rsidR="004A37E0" w:rsidRPr="00D60CDB" w:rsidRDefault="00D63D91" w:rsidP="004A37E0">
      <w:pPr>
        <w:rPr>
          <w:rFonts w:ascii="EucrosiaUPC" w:eastAsia="SimSun" w:hAnsi="EucrosiaUPC" w:cs="EucrosiaUPC"/>
          <w:szCs w:val="24"/>
          <w:lang w:eastAsia="zh-CN" w:bidi="ar-SA"/>
        </w:rPr>
      </w:pPr>
      <w:r>
        <w:rPr>
          <w:rFonts w:ascii="EucrosiaUPC" w:eastAsia="SimSun" w:hAnsi="EucrosiaUPC" w:cs="EucrosiaUPC"/>
          <w:szCs w:val="24"/>
          <w:lang w:eastAsia="zh-CN"/>
        </w:rPr>
        <w:t xml:space="preserve">Department of Computer Science and Information Technology, Faculty of Science, </w:t>
      </w:r>
      <w:proofErr w:type="spellStart"/>
      <w:r w:rsidR="00D60CDB" w:rsidRPr="00D60CDB">
        <w:rPr>
          <w:rFonts w:ascii="EucrosiaUPC" w:eastAsia="SimSun" w:hAnsi="EucrosiaUPC" w:cs="EucrosiaUPC"/>
          <w:szCs w:val="24"/>
          <w:lang w:val="en-GB" w:eastAsia="zh-CN"/>
        </w:rPr>
        <w:t>Naresuan</w:t>
      </w:r>
      <w:proofErr w:type="spellEnd"/>
      <w:r w:rsidR="00D60CDB" w:rsidRPr="00D60CDB">
        <w:rPr>
          <w:rFonts w:ascii="EucrosiaUPC" w:eastAsia="SimSun" w:hAnsi="EucrosiaUPC" w:cs="EucrosiaUPC"/>
          <w:szCs w:val="24"/>
          <w:lang w:val="en-GB" w:eastAsia="zh-CN"/>
        </w:rPr>
        <w:t xml:space="preserve"> University </w:t>
      </w:r>
      <w:proofErr w:type="spellStart"/>
      <w:r w:rsidR="00D60CDB" w:rsidRPr="00D60CDB">
        <w:rPr>
          <w:rFonts w:ascii="EucrosiaUPC" w:eastAsia="SimSun" w:hAnsi="EucrosiaUPC" w:cs="EucrosiaUPC"/>
          <w:szCs w:val="24"/>
          <w:lang w:val="en-GB" w:eastAsia="zh-CN"/>
        </w:rPr>
        <w:t>Phitsanulok</w:t>
      </w:r>
      <w:proofErr w:type="spellEnd"/>
      <w:r w:rsidR="00D60CDB" w:rsidRPr="00D60CDB">
        <w:rPr>
          <w:rFonts w:ascii="EucrosiaUPC" w:eastAsia="SimSun" w:hAnsi="EucrosiaUPC" w:cs="EucrosiaUPC"/>
          <w:szCs w:val="24"/>
          <w:lang w:val="en-GB" w:eastAsia="zh-CN"/>
        </w:rPr>
        <w:t xml:space="preserve"> </w:t>
      </w:r>
      <w:r w:rsidR="00D60CDB" w:rsidRPr="00D60CDB">
        <w:rPr>
          <w:rFonts w:ascii="EucrosiaUPC" w:eastAsia="SimSun" w:hAnsi="EucrosiaUPC" w:cs="EucrosiaUPC"/>
          <w:szCs w:val="24"/>
          <w:cs/>
          <w:lang w:val="en-GB" w:eastAsia="zh-CN"/>
        </w:rPr>
        <w:t xml:space="preserve">65000 </w:t>
      </w:r>
      <w:r w:rsidR="00D60CDB" w:rsidRPr="00D60CDB">
        <w:rPr>
          <w:rFonts w:ascii="EucrosiaUPC" w:eastAsia="SimSun" w:hAnsi="EucrosiaUPC" w:cs="EucrosiaUPC"/>
          <w:szCs w:val="24"/>
          <w:lang w:val="en-GB" w:eastAsia="zh-CN"/>
        </w:rPr>
        <w:t>Thailand</w:t>
      </w:r>
    </w:p>
    <w:p w:rsidR="004A37E0" w:rsidRPr="004A37E0" w:rsidRDefault="004A37E0" w:rsidP="004A37E0">
      <w:pPr>
        <w:rPr>
          <w:rFonts w:ascii="EucrosiaUPC" w:eastAsia="SimSun" w:hAnsi="EucrosiaUPC" w:cs="EucrosiaUPC"/>
          <w:szCs w:val="24"/>
          <w:cs/>
          <w:lang w:val="en-GB" w:eastAsia="zh-CN"/>
        </w:rPr>
      </w:pPr>
      <w:r w:rsidRPr="004A37E0">
        <w:rPr>
          <w:rFonts w:ascii="EucrosiaUPC" w:eastAsia="SimSun" w:hAnsi="EucrosiaUPC" w:cs="EucrosiaUPC"/>
          <w:szCs w:val="24"/>
          <w:lang w:val="en-GB" w:eastAsia="zh-CN" w:bidi="ar-SA"/>
        </w:rPr>
        <w:t>*Corresponding author. E-</w:t>
      </w:r>
      <w:proofErr w:type="gramStart"/>
      <w:r w:rsidRPr="004A37E0">
        <w:rPr>
          <w:rFonts w:ascii="EucrosiaUPC" w:eastAsia="SimSun" w:hAnsi="EucrosiaUPC" w:cs="EucrosiaUPC"/>
          <w:szCs w:val="24"/>
          <w:lang w:val="en-GB" w:eastAsia="zh-CN" w:bidi="ar-SA"/>
        </w:rPr>
        <w:t>mail  :</w:t>
      </w:r>
      <w:proofErr w:type="gramEnd"/>
      <w:r w:rsidRPr="004A37E0">
        <w:rPr>
          <w:rFonts w:ascii="EucrosiaUPC" w:eastAsia="SimSun" w:hAnsi="EucrosiaUPC" w:cs="EucrosiaUPC"/>
          <w:szCs w:val="24"/>
          <w:lang w:val="en-GB" w:eastAsia="zh-CN" w:bidi="ar-SA"/>
        </w:rPr>
        <w:t xml:space="preserve"> </w:t>
      </w:r>
      <w:r>
        <w:rPr>
          <w:rFonts w:ascii="EucrosiaUPC" w:eastAsia="SimSun" w:hAnsi="EucrosiaUPC" w:cs="EucrosiaUPC"/>
          <w:szCs w:val="24"/>
          <w:lang w:val="en-GB" w:eastAsia="zh-CN" w:bidi="ar-SA"/>
        </w:rPr>
        <w:t>siwaoh@gmail</w:t>
      </w:r>
      <w:r w:rsidRPr="004A37E0">
        <w:rPr>
          <w:rFonts w:ascii="EucrosiaUPC" w:eastAsia="SimSun" w:hAnsi="EucrosiaUPC" w:cs="EucrosiaUPC"/>
          <w:szCs w:val="24"/>
          <w:lang w:val="en-GB" w:eastAsia="zh-CN" w:bidi="ar-SA"/>
        </w:rPr>
        <w:t xml:space="preserve">.com </w:t>
      </w:r>
      <w:r w:rsidRPr="004A37E0">
        <w:rPr>
          <w:rFonts w:ascii="EucrosiaUPC" w:eastAsia="SimSun" w:hAnsi="EucrosiaUPC" w:cs="EucrosiaUPC"/>
          <w:szCs w:val="24"/>
          <w:rtl/>
          <w:cs/>
          <w:lang w:val="en-GB" w:eastAsia="zh-CN" w:bidi="ar-SA"/>
        </w:rPr>
        <w:t xml:space="preserve"> </w:t>
      </w:r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b/>
          <w:szCs w:val="24"/>
          <w:lang w:val="en-GB" w:eastAsia="zh-CN"/>
        </w:rPr>
      </w:pPr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b/>
          <w:bCs/>
          <w:szCs w:val="24"/>
          <w:lang w:val="en-GB" w:eastAsia="zh-CN"/>
        </w:rPr>
      </w:pPr>
      <w:r w:rsidRPr="004A37E0">
        <w:rPr>
          <w:rFonts w:ascii="EucrosiaUPC" w:eastAsia="SimSun" w:hAnsi="EucrosiaUPC" w:cs="EucrosiaUPC"/>
          <w:b/>
          <w:bCs/>
          <w:szCs w:val="24"/>
          <w:cs/>
          <w:lang w:val="en-GB" w:eastAsia="zh-CN"/>
        </w:rPr>
        <w:t>บทคัดย่อ</w:t>
      </w:r>
    </w:p>
    <w:p w:rsidR="004A37E0" w:rsidRPr="004A37E0" w:rsidRDefault="004A37E0" w:rsidP="004A37E0">
      <w:pPr>
        <w:jc w:val="thaiDistribute"/>
        <w:rPr>
          <w:rFonts w:ascii="EucrosiaUPC" w:eastAsia="SimSun" w:hAnsi="EucrosiaUPC" w:cs="EucrosiaUPC"/>
          <w:szCs w:val="24"/>
          <w:lang w:eastAsia="zh-CN" w:bidi="ar-SA"/>
        </w:rPr>
      </w:pPr>
      <w:r w:rsidRPr="004A37E0">
        <w:rPr>
          <w:rFonts w:ascii="EucrosiaUPC" w:eastAsia="SimSun" w:hAnsi="EucrosiaUPC" w:cs="EucrosiaUPC"/>
          <w:szCs w:val="24"/>
          <w:cs/>
          <w:lang w:val="en-GB" w:eastAsia="zh-CN"/>
        </w:rPr>
        <w:tab/>
      </w:r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ในปัจจุบันหลายประเทศได้มีการนำ</w:t>
      </w:r>
      <w:del w:id="0" w:author="jaratsri" w:date="2014-05-05T19:47:00Z">
        <w:r w:rsidRPr="004A37E0" w:rsidDel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เอา</w:delText>
        </w:r>
      </w:del>
      <w:proofErr w:type="spellStart"/>
      <w:r w:rsidRPr="004A37E0">
        <w:rPr>
          <w:rFonts w:ascii="EucrosiaUPC" w:eastAsia="SimSun" w:hAnsi="EucrosiaUPC" w:cs="EucrosiaUPC"/>
          <w:szCs w:val="24"/>
          <w:cs/>
          <w:lang w:val="en-GB" w:eastAsia="zh-CN"/>
        </w:rPr>
        <w:t>แท็บเล็ต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มาใช้ในการเรียนการสอน เพื่อเป็นการกระตุ้นให้นักเรียนมี</w:t>
      </w:r>
      <w:r w:rsidR="00A47F92">
        <w:rPr>
          <w:rFonts w:ascii="EucrosiaUPC" w:eastAsia="SimSun" w:hAnsi="EucrosiaUPC" w:cs="EucrosiaUPC" w:hint="cs"/>
          <w:szCs w:val="24"/>
          <w:cs/>
          <w:lang w:val="en-GB" w:eastAsia="zh-CN"/>
        </w:rPr>
        <w:t>ความกระตือรือร้นในการเรียน</w:t>
      </w:r>
      <w:ins w:id="1" w:author="jaratsri" w:date="2014-05-05T20:00:00Z">
        <w:r w:rsidR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รู้</w:t>
        </w:r>
      </w:ins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และเป็นการใช้เทคโนโลยีให้เกิดประโยชน์ต่อการเรียนรู้เพิ่มขึ้น ในปี พ.ศ. </w:t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2555 </w:t>
      </w:r>
      <w:r w:rsidR="00A47F92">
        <w:rPr>
          <w:rFonts w:ascii="EucrosiaUPC" w:eastAsia="SimSun" w:hAnsi="EucrosiaUPC" w:cs="EucrosiaUPC" w:hint="cs"/>
          <w:szCs w:val="24"/>
          <w:cs/>
          <w:lang w:val="en-GB" w:eastAsia="zh-CN"/>
        </w:rPr>
        <w:t>รัฐบาล</w:t>
      </w:r>
      <w:ins w:id="2" w:author="jaratsri" w:date="2014-05-05T19:47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ไทย</w:t>
        </w:r>
      </w:ins>
      <w:r w:rsidR="00A47F92">
        <w:rPr>
          <w:rFonts w:ascii="EucrosiaUPC" w:eastAsia="SimSun" w:hAnsi="EucrosiaUPC" w:cs="EucrosiaUPC" w:hint="cs"/>
          <w:szCs w:val="24"/>
          <w:cs/>
          <w:lang w:val="en-GB" w:eastAsia="zh-CN"/>
        </w:rPr>
        <w:t>ได้ดำเนินโครงการ</w:t>
      </w:r>
      <w:proofErr w:type="spellStart"/>
      <w:r w:rsidR="00A47F92">
        <w:rPr>
          <w:rFonts w:ascii="EucrosiaUPC" w:eastAsia="SimSun" w:hAnsi="EucrosiaUPC" w:cs="EucrosiaUPC" w:hint="cs"/>
          <w:szCs w:val="24"/>
          <w:cs/>
          <w:lang w:val="en-GB" w:eastAsia="zh-CN"/>
        </w:rPr>
        <w:t>แท็บเล็ต</w:t>
      </w:r>
      <w:proofErr w:type="spellEnd"/>
      <w:r w:rsidR="00A47F92">
        <w:rPr>
          <w:rFonts w:ascii="EucrosiaUPC" w:eastAsia="SimSun" w:hAnsi="EucrosiaUPC" w:cs="EucrosiaUPC" w:hint="cs"/>
          <w:szCs w:val="24"/>
          <w:cs/>
          <w:lang w:val="en-GB" w:eastAsia="zh-CN"/>
        </w:rPr>
        <w:t>พีซีเพื่อการศึกษาไทย</w:t>
      </w:r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</w:t>
      </w:r>
      <w:r w:rsidR="00A47F92">
        <w:rPr>
          <w:rFonts w:ascii="EucrosiaUPC" w:eastAsia="SimSun" w:hAnsi="EucrosiaUPC" w:cs="EucrosiaUPC"/>
          <w:szCs w:val="24"/>
          <w:lang w:eastAsia="zh-CN" w:bidi="ar-SA"/>
        </w:rPr>
        <w:t>(</w:t>
      </w:r>
      <w:commentRangeStart w:id="3"/>
      <w:commentRangeStart w:id="4"/>
      <w:r w:rsidRPr="004A37E0">
        <w:rPr>
          <w:rFonts w:ascii="EucrosiaUPC" w:eastAsia="SimSun" w:hAnsi="EucrosiaUPC" w:cs="EucrosiaUPC"/>
          <w:szCs w:val="24"/>
          <w:lang w:eastAsia="zh-CN" w:bidi="ar-SA"/>
        </w:rPr>
        <w:t>O</w:t>
      </w:r>
      <w:r w:rsidR="00A47F92">
        <w:rPr>
          <w:rFonts w:ascii="EucrosiaUPC" w:eastAsia="SimSun" w:hAnsi="EucrosiaUPC" w:cs="EucrosiaUPC"/>
          <w:szCs w:val="24"/>
          <w:lang w:eastAsia="zh-CN" w:bidi="ar-SA"/>
        </w:rPr>
        <w:t>TPC)</w:t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</w:t>
      </w:r>
      <w:commentRangeEnd w:id="3"/>
      <w:r w:rsidRPr="004A37E0">
        <w:rPr>
          <w:rFonts w:ascii="EucrosiaUPC" w:eastAsia="SimSun" w:hAnsi="EucrosiaUPC" w:cs="EucrosiaUPC"/>
          <w:szCs w:val="24"/>
          <w:lang w:eastAsia="zh-CN" w:bidi="ar-SA"/>
        </w:rPr>
        <w:commentReference w:id="3"/>
      </w:r>
      <w:commentRangeEnd w:id="4"/>
      <w:r w:rsidRPr="004A37E0">
        <w:rPr>
          <w:rFonts w:ascii="EucrosiaUPC" w:eastAsia="SimSun" w:hAnsi="EucrosiaUPC" w:cs="EucrosiaUPC"/>
          <w:szCs w:val="24"/>
          <w:lang w:eastAsia="zh-CN" w:bidi="ar-SA"/>
        </w:rPr>
        <w:commentReference w:id="4"/>
      </w:r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โดย</w:t>
      </w:r>
      <w:del w:id="5" w:author="jaratsri" w:date="2014-05-05T19:47:00Z">
        <w:r w:rsidRPr="004A37E0" w:rsidDel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การ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แจก</w:t>
      </w:r>
      <w:proofErr w:type="spellStart"/>
      <w:r w:rsidRPr="004A37E0">
        <w:rPr>
          <w:rFonts w:ascii="EucrosiaUPC" w:eastAsia="SimSun" w:hAnsi="EucrosiaUPC" w:cs="EucrosiaUPC"/>
          <w:szCs w:val="24"/>
          <w:cs/>
          <w:lang w:val="en-GB" w:eastAsia="zh-CN"/>
        </w:rPr>
        <w:t>แท็บเล็ต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ให้กับนักเรียนประถมศึกษาปีที่ </w:t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1 </w:t>
      </w:r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ทุกคน </w:t>
      </w:r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แอพ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พลิ</w:t>
      </w:r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เค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ชั</w:t>
      </w:r>
      <w:del w:id="6" w:author="siwawes wongcharoen" w:date="2014-05-04T12:17:00Z">
        <w:r w:rsidRPr="004A37E0" w:rsidDel="0003616A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่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นที่บรรจุมา</w:t>
      </w:r>
      <w:ins w:id="7" w:author="jaratsri" w:date="2014-05-05T19:48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กับ</w:t>
        </w:r>
      </w:ins>
      <w:del w:id="8" w:author="jaratsri" w:date="2014-05-05T19:48:00Z">
        <w:r w:rsidRPr="004A37E0" w:rsidDel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ใน</w:delText>
        </w:r>
      </w:del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แท็บเล็ต</w:t>
      </w:r>
      <w:proofErr w:type="spellEnd"/>
      <w:ins w:id="9" w:author="jaratsri" w:date="2014-05-05T19:48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นั้นส่วนใหญ่</w:t>
        </w:r>
      </w:ins>
      <w:del w:id="10" w:author="jaratsri" w:date="2014-05-05T19:48:00Z">
        <w:r w:rsidRPr="004A37E0" w:rsidDel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 xml:space="preserve"> โดยมาก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จะเป็นสื่อการสอนแบบดั้งเดิมที่เน้นการใส่เนื้อหาเป็นคำบรรยาย พร้อมกับเกมและแบบทดสอบ</w:t>
      </w:r>
      <w:ins w:id="11" w:author="jaratsri" w:date="2014-05-05T19:49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ท้ายบท</w:t>
        </w:r>
      </w:ins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ที่มีรูปแบบ</w:t>
      </w:r>
      <w:ins w:id="12" w:author="jaratsri" w:date="2014-05-05T19:49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เดิม</w:t>
        </w:r>
      </w:ins>
      <w:del w:id="13" w:author="jaratsri" w:date="2014-05-05T19:49:00Z">
        <w:r w:rsidRPr="004A37E0" w:rsidDel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คงที่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คำถามซ้ำๆ </w:t>
      </w:r>
      <w:ins w:id="14" w:author="siwawes wongcharoen" w:date="2014-05-05T16:33:00Z">
        <w:r w:rsidR="00753B68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และ</w:t>
        </w:r>
      </w:ins>
      <w:ins w:id="15" w:author="jaratsri" w:date="2014-05-05T19:50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 xml:space="preserve">จบบทเรียนด้วยการสรุปคะแนน </w:t>
        </w:r>
      </w:ins>
      <w:del w:id="16" w:author="siwawes wongcharoen" w:date="2014-05-04T10:13:00Z">
        <w:r w:rsidRPr="004A37E0" w:rsidDel="00A47F92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ซึ่งทำให้การจัดการเนื้อหาและคำถามขาดความยืดหยุ่น</w:delText>
        </w:r>
      </w:del>
      <w:moveFromRangeStart w:id="17" w:author="jaratsri" w:date="2014-05-05T19:50:00Z" w:name="move387082776"/>
      <w:moveFrom w:id="18" w:author="jaratsri" w:date="2014-05-05T19:50:00Z">
        <w:ins w:id="19" w:author="siwawes wongcharoen" w:date="2014-05-04T10:13:00Z">
          <w:r w:rsidR="00A47F92" w:rsidDel="000C5B59">
            <w:rPr>
              <w:rFonts w:ascii="EucrosiaUPC" w:eastAsia="SimSun" w:hAnsi="EucrosiaUPC" w:cs="EucrosiaUPC" w:hint="cs"/>
              <w:szCs w:val="24"/>
              <w:cs/>
              <w:lang w:val="en-GB" w:eastAsia="zh-CN"/>
            </w:rPr>
            <w:t>ไม่มีกลไกเฝ้าดูพฤติกรรมการโต้ตอบของนักเรียนกับแท็บเล็ต</w:t>
          </w:r>
        </w:ins>
      </w:moveFrom>
      <w:moveFromRangeEnd w:id="17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งานวิจัยนี้นำเสนอรูปแบบการจัดการการเรียนการสอนผ่าน</w:t>
      </w:r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แท็บเล็ต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โดยเน้นการ</w:t>
      </w:r>
      <w:ins w:id="20" w:author="jaratsri" w:date="2014-05-05T19:51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ใช้เทคโนโลยีที่มีใน</w:t>
        </w:r>
        <w:proofErr w:type="spellStart"/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แท็บ</w:t>
        </w:r>
        <w:r w:rsidR="000C5B59" w:rsidRPr="004A37E0">
          <w:rPr>
            <w:rFonts w:ascii="EucrosiaUPC" w:eastAsia="SimSun" w:hAnsi="EucrosiaUPC" w:cs="EucrosiaUPC"/>
            <w:szCs w:val="24"/>
            <w:cs/>
            <w:lang w:val="en-GB" w:eastAsia="zh-CN"/>
          </w:rPr>
          <w:t>เล็ต</w:t>
        </w:r>
        <w:proofErr w:type="spellEnd"/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 xml:space="preserve">ให้เกิดประโยชน์สูงสุด </w:t>
        </w:r>
      </w:ins>
      <w:ins w:id="21" w:author="jaratsri" w:date="2014-05-05T19:52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เน้นการใช้งานเครือข่ายไร้สายเพื่อ</w:t>
        </w:r>
      </w:ins>
      <w:ins w:id="22" w:author="jaratsri" w:date="2014-05-05T19:53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เพิ่ม</w:t>
        </w:r>
        <w:r w:rsidR="000C5B59" w:rsidRPr="004A37E0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กลไกเฝ้าดู</w:t>
        </w:r>
        <w:r w:rsidR="000C5B59" w:rsidRPr="004A37E0">
          <w:rPr>
            <w:rFonts w:ascii="EucrosiaUPC" w:eastAsia="SimSun" w:hAnsi="EucrosiaUPC" w:cs="EucrosiaUPC"/>
            <w:szCs w:val="24"/>
            <w:cs/>
            <w:lang w:val="en-GB" w:eastAsia="zh-CN"/>
          </w:rPr>
          <w:t>พฤติกรรม</w:t>
        </w:r>
        <w:r w:rsidR="000C5B59" w:rsidRPr="004A37E0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การ</w:t>
        </w:r>
        <w:r w:rsidR="000C5B59" w:rsidRPr="004A37E0">
          <w:rPr>
            <w:rFonts w:ascii="EucrosiaUPC" w:eastAsia="SimSun" w:hAnsi="EucrosiaUPC" w:cs="EucrosiaUPC"/>
            <w:szCs w:val="24"/>
            <w:cs/>
            <w:lang w:val="en-GB" w:eastAsia="zh-CN"/>
          </w:rPr>
          <w:t>โต้ตอบของนักเรียนกับ</w:t>
        </w:r>
        <w:proofErr w:type="spellStart"/>
        <w:r w:rsidR="000C5B59" w:rsidRPr="004A37E0">
          <w:rPr>
            <w:rFonts w:ascii="EucrosiaUPC" w:eastAsia="SimSun" w:hAnsi="EucrosiaUPC" w:cs="EucrosiaUPC"/>
            <w:szCs w:val="24"/>
            <w:cs/>
            <w:lang w:val="en-GB" w:eastAsia="zh-CN"/>
          </w:rPr>
          <w:t>แท็บเล็ต</w:t>
        </w:r>
      </w:ins>
      <w:proofErr w:type="spellEnd"/>
      <w:ins w:id="23" w:author="jaratsri" w:date="2014-05-05T19:52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 xml:space="preserve"> </w:t>
        </w:r>
      </w:ins>
      <w:del w:id="24" w:author="jaratsri" w:date="2014-05-05T19:53:00Z">
        <w:r w:rsidRPr="004A37E0" w:rsidDel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ทำงานเรื่อง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การจัดการ</w:t>
      </w:r>
      <w:ins w:id="25" w:author="jaratsri" w:date="2014-05-05T19:54:00Z">
        <w:r w:rsidR="000C5B5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 xml:space="preserve">เรียนการสอนที่เน้นการโต้ตอบเพื่อให้เกิดการเรียนรู้แทนการบรรยาย </w:t>
        </w:r>
      </w:ins>
      <w:ins w:id="26" w:author="jaratsri" w:date="2014-05-05T19:56:00Z">
        <w:r w:rsidR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รองรับ</w:t>
        </w:r>
      </w:ins>
      <w:del w:id="27" w:author="jaratsri" w:date="2014-05-05T19:56:00Z"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เนื้</w:delText>
        </w:r>
      </w:del>
      <w:del w:id="28" w:author="jaratsri" w:date="2014-05-05T19:55:00Z"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อหาที่ยืดหยุ่นใช้ง่าย เข้าถึงได้จาก</w:delText>
        </w:r>
      </w:del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แท็บเล็ต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ทุกระบบปฏิบัติการ </w:t>
      </w:r>
      <w:del w:id="29" w:author="jaratsri" w:date="2014-05-05T19:56:00Z"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และมีกลไกเฝ้าดู</w:delText>
        </w:r>
        <w:r w:rsidRPr="004A37E0" w:rsidDel="00176C8D">
          <w:rPr>
            <w:rFonts w:ascii="EucrosiaUPC" w:eastAsia="SimSun" w:hAnsi="EucrosiaUPC" w:cs="EucrosiaUPC"/>
            <w:szCs w:val="24"/>
            <w:cs/>
            <w:lang w:val="en-GB" w:eastAsia="zh-CN"/>
          </w:rPr>
          <w:delText>พฤติกรรม</w:delText>
        </w:r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การ</w:delText>
        </w:r>
        <w:r w:rsidRPr="004A37E0" w:rsidDel="00176C8D">
          <w:rPr>
            <w:rFonts w:ascii="EucrosiaUPC" w:eastAsia="SimSun" w:hAnsi="EucrosiaUPC" w:cs="EucrosiaUPC"/>
            <w:szCs w:val="24"/>
            <w:cs/>
            <w:lang w:val="en-GB" w:eastAsia="zh-CN"/>
          </w:rPr>
          <w:delText>โต้ตอบของนักเรียนกับแท็บเล็ต</w:delText>
        </w:r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 xml:space="preserve"> 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โดย</w:t>
      </w:r>
      <w:ins w:id="30" w:author="jaratsri" w:date="2014-05-05T19:57:00Z">
        <w:r w:rsidR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การ</w:t>
        </w:r>
      </w:ins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ประยุกต์ใช้ความสามารถของเว็บ</w:t>
      </w:r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แอ</w:t>
      </w:r>
      <w:ins w:id="31" w:author="siwawes wongcharoen" w:date="2014-05-04T12:17:00Z">
        <w:r w:rsidR="0003616A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พ</w:t>
        </w:r>
      </w:ins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พลิ</w:t>
      </w:r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เค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ชั</w:t>
      </w:r>
      <w:del w:id="32" w:author="siwawes wongcharoen" w:date="2014-05-04T12:17:00Z">
        <w:r w:rsidRPr="004A37E0" w:rsidDel="0003616A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่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น พัฒนาตามมาตรฐานเว็บ</w:t>
      </w:r>
      <w:ins w:id="33" w:author="siwawes wongcharoen" w:date="2014-05-04T10:15:00Z">
        <w:r w:rsidR="00766214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 xml:space="preserve">ด้วยภาษา </w:t>
        </w:r>
        <w:r w:rsidR="00766214">
          <w:rPr>
            <w:rFonts w:ascii="EucrosiaUPC" w:eastAsia="SimSun" w:hAnsi="EucrosiaUPC" w:cs="EucrosiaUPC"/>
            <w:szCs w:val="24"/>
            <w:lang w:eastAsia="zh-CN"/>
          </w:rPr>
          <w:t xml:space="preserve">PHP JavaScript </w:t>
        </w:r>
        <w:r w:rsidR="00766214">
          <w:rPr>
            <w:rFonts w:ascii="EucrosiaUPC" w:eastAsia="SimSun" w:hAnsi="EucrosiaUPC" w:cs="EucrosiaUPC" w:hint="cs"/>
            <w:szCs w:val="24"/>
            <w:cs/>
            <w:lang w:eastAsia="zh-CN"/>
          </w:rPr>
          <w:t>และ</w:t>
        </w:r>
      </w:ins>
      <w:ins w:id="34" w:author="jaratsri" w:date="2014-05-05T19:57:00Z">
        <w:r w:rsidR="00176C8D">
          <w:rPr>
            <w:rFonts w:ascii="EucrosiaUPC" w:eastAsia="SimSun" w:hAnsi="EucrosiaUPC" w:cs="EucrosiaUPC" w:hint="cs"/>
            <w:szCs w:val="24"/>
            <w:cs/>
            <w:lang w:eastAsia="zh-CN"/>
          </w:rPr>
          <w:t>ฐานข้อมูล</w:t>
        </w:r>
      </w:ins>
      <w:ins w:id="35" w:author="siwawes wongcharoen" w:date="2014-05-04T10:15:00Z">
        <w:r w:rsidR="00766214">
          <w:rPr>
            <w:rFonts w:ascii="EucrosiaUPC" w:eastAsia="SimSun" w:hAnsi="EucrosiaUPC" w:cs="EucrosiaUPC" w:hint="cs"/>
            <w:szCs w:val="24"/>
            <w:cs/>
            <w:lang w:eastAsia="zh-CN"/>
          </w:rPr>
          <w:t xml:space="preserve"> </w:t>
        </w:r>
        <w:r w:rsidR="00766214">
          <w:rPr>
            <w:rFonts w:ascii="EucrosiaUPC" w:eastAsia="SimSun" w:hAnsi="EucrosiaUPC" w:cs="EucrosiaUPC"/>
            <w:szCs w:val="24"/>
            <w:lang w:eastAsia="zh-CN"/>
          </w:rPr>
          <w:t>MySQL</w:t>
        </w:r>
      </w:ins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เพื่อสร้างเนื้อหาการเรียน</w:t>
      </w:r>
      <w:ins w:id="36" w:author="jaratsri" w:date="2014-05-05T19:58:00Z">
        <w:r w:rsidR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รู้</w:t>
        </w:r>
      </w:ins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และ</w:t>
      </w:r>
      <w:del w:id="37" w:author="jaratsri" w:date="2014-05-05T19:58:00Z"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เป็น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เครื่องมือการตรวจสอบ</w:t>
      </w:r>
      <w:r w:rsidRPr="004A37E0">
        <w:rPr>
          <w:rFonts w:ascii="EucrosiaUPC" w:eastAsia="SimSun" w:hAnsi="EucrosiaUPC" w:cs="EucrosiaUPC"/>
          <w:szCs w:val="24"/>
          <w:cs/>
          <w:lang w:val="en-GB" w:eastAsia="zh-CN"/>
        </w:rPr>
        <w:t>พฤติกรรมการ</w:t>
      </w:r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โต้ตอบต่างๆ ของนักเรียนกับ</w:t>
      </w:r>
      <w:proofErr w:type="spellStart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แท็บเล็ต</w:t>
      </w:r>
      <w:proofErr w:type="spellEnd"/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 xml:space="preserve"> </w:t>
      </w:r>
      <w:del w:id="38" w:author="jaratsri" w:date="2014-05-05T19:59:00Z"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จัดเก็บข้อมูล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และนำ</w:t>
      </w:r>
      <w:ins w:id="39" w:author="jaratsri" w:date="2014-05-05T19:59:00Z">
        <w:r w:rsidR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ข้อมูลที่ได้</w:t>
        </w:r>
      </w:ins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มาวิเคราะห์หารูปแบบพฤติกรรมการโต้ตอบ โดย</w:t>
      </w:r>
      <w:ins w:id="40" w:author="jaratsri" w:date="2014-05-05T19:59:00Z">
        <w:r w:rsidR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งาน</w:t>
        </w:r>
      </w:ins>
      <w:del w:id="41" w:author="jaratsri" w:date="2014-05-05T19:59:00Z">
        <w:r w:rsidRPr="004A37E0" w:rsidDel="00176C8D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ในการ</w:delText>
        </w:r>
      </w:del>
      <w:r w:rsidRPr="004A37E0">
        <w:rPr>
          <w:rFonts w:ascii="EucrosiaUPC" w:eastAsia="SimSun" w:hAnsi="EucrosiaUPC" w:cs="EucrosiaUPC" w:hint="cs"/>
          <w:szCs w:val="24"/>
          <w:cs/>
          <w:lang w:val="en-GB" w:eastAsia="zh-CN"/>
        </w:rPr>
        <w:t>วิจัยนี้จะนำเสนอเฟรมเวิร์ค หรือตัวแบบเป็นหลัก</w:t>
      </w:r>
      <w:r w:rsidRPr="004A37E0">
        <w:rPr>
          <w:rFonts w:ascii="EucrosiaUPC" w:eastAsia="SimSun" w:hAnsi="EucrosiaUPC" w:cs="EucrosiaUPC"/>
          <w:szCs w:val="24"/>
          <w:cs/>
          <w:lang w:val="en-GB" w:eastAsia="zh-CN"/>
        </w:rPr>
        <w:t xml:space="preserve"> </w:t>
      </w:r>
      <w:moveToRangeStart w:id="42" w:author="jaratsri" w:date="2014-05-05T19:50:00Z" w:name="move387082776"/>
      <w:moveTo w:id="43" w:author="jaratsri" w:date="2014-05-05T19:50:00Z">
        <w:del w:id="44" w:author="jaratsri" w:date="2014-05-05T19:59:00Z">
          <w:r w:rsidR="000C5B59" w:rsidDel="00176C8D">
            <w:rPr>
              <w:rFonts w:ascii="EucrosiaUPC" w:eastAsia="SimSun" w:hAnsi="EucrosiaUPC" w:cs="EucrosiaUPC" w:hint="cs"/>
              <w:szCs w:val="24"/>
              <w:cs/>
              <w:lang w:val="en-GB" w:eastAsia="zh-CN"/>
            </w:rPr>
            <w:delText>ไม่มีกลไกเฝ้าดูพฤติกรรมการโต้ตอบของนักเรียนกับแท็บเล็ต</w:delText>
          </w:r>
        </w:del>
      </w:moveTo>
      <w:moveToRangeEnd w:id="42"/>
    </w:p>
    <w:p w:rsidR="004A37E0" w:rsidRPr="004A37E0" w:rsidRDefault="004A37E0" w:rsidP="004A37E0">
      <w:pPr>
        <w:jc w:val="thaiDistribute"/>
        <w:rPr>
          <w:rFonts w:ascii="EucrosiaUPC" w:eastAsia="SimSun" w:hAnsi="EucrosiaUPC" w:cs="EucrosiaUPC"/>
          <w:szCs w:val="24"/>
          <w:cs/>
          <w:lang w:val="en-GB" w:eastAsia="zh-CN"/>
        </w:rPr>
      </w:pPr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b/>
          <w:bCs/>
          <w:szCs w:val="24"/>
          <w:cs/>
          <w:lang w:val="en-GB" w:eastAsia="zh-CN"/>
        </w:rPr>
      </w:pPr>
    </w:p>
    <w:p w:rsidR="004A37E0" w:rsidRPr="004A37E0" w:rsidRDefault="004A37E0" w:rsidP="004A37E0">
      <w:pPr>
        <w:rPr>
          <w:rFonts w:ascii="EucrosiaUPC" w:eastAsia="SimSun" w:hAnsi="EucrosiaUPC" w:cs="EucrosiaUPC"/>
          <w:szCs w:val="24"/>
          <w:lang w:eastAsia="zh-CN" w:bidi="ar-SA"/>
        </w:rPr>
      </w:pPr>
      <w:r w:rsidRPr="004A37E0">
        <w:rPr>
          <w:rFonts w:ascii="EucrosiaUPC" w:eastAsia="SimSun" w:hAnsi="EucrosiaUPC" w:cs="EucrosiaUPC"/>
          <w:b/>
          <w:bCs/>
          <w:szCs w:val="24"/>
          <w:cs/>
          <w:lang w:val="en-GB" w:eastAsia="zh-CN"/>
        </w:rPr>
        <w:t>คำสำคัญ</w:t>
      </w:r>
      <w:r w:rsidRPr="004A37E0">
        <w:rPr>
          <w:rFonts w:ascii="EucrosiaUPC" w:eastAsia="SimSun" w:hAnsi="EucrosiaUPC" w:cs="EucrosiaUPC"/>
          <w:szCs w:val="24"/>
          <w:rtl/>
          <w:cs/>
          <w:lang w:val="en-GB" w:eastAsia="zh-CN" w:bidi="ar-SA"/>
        </w:rPr>
        <w:t xml:space="preserve"> </w:t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: </w:t>
      </w:r>
      <w:ins w:id="45" w:author="jaratsri" w:date="2014-05-05T20:09:00Z">
        <w:r w:rsidR="002240B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 xml:space="preserve">การเรียนรู้แบบโต้ตอบ </w:t>
        </w:r>
      </w:ins>
      <w:r w:rsidR="00DB29A1" w:rsidRPr="00DB29A1">
        <w:rPr>
          <w:rFonts w:ascii="EucrosiaUPC" w:eastAsia="SimSun" w:hAnsi="EucrosiaUPC" w:cs="EucrosiaUPC"/>
          <w:szCs w:val="24"/>
          <w:cs/>
          <w:lang w:val="en-GB" w:eastAsia="zh-CN"/>
        </w:rPr>
        <w:t>ตรวจสอบพฤติกรรมโต้ตอบของนักเรียน</w:t>
      </w:r>
      <w:r>
        <w:rPr>
          <w:rFonts w:ascii="EucrosiaUPC" w:eastAsia="SimSun" w:hAnsi="EucrosiaUPC" w:cs="EucrosiaUPC"/>
          <w:szCs w:val="24"/>
          <w:lang w:val="en-GB" w:eastAsia="zh-CN"/>
        </w:rPr>
        <w:t>,</w:t>
      </w:r>
      <w:r w:rsidRPr="004A37E0">
        <w:t xml:space="preserve"> </w:t>
      </w:r>
      <w:proofErr w:type="spellStart"/>
      <w:r w:rsidR="00DB29A1" w:rsidRPr="004A37E0">
        <w:rPr>
          <w:rFonts w:ascii="EucrosiaUPC" w:eastAsia="SimSun" w:hAnsi="EucrosiaUPC" w:cs="EucrosiaUPC"/>
          <w:szCs w:val="24"/>
          <w:cs/>
          <w:lang w:val="en-GB" w:eastAsia="zh-CN"/>
        </w:rPr>
        <w:t>แท็บเล็ต</w:t>
      </w:r>
      <w:ins w:id="46" w:author="jaratsri" w:date="2014-05-05T20:10:00Z">
        <w:r w:rsidR="002240B9" w:rsidRPr="004A37E0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แอพ</w:t>
        </w:r>
        <w:proofErr w:type="spellEnd"/>
        <w:r w:rsidR="002240B9" w:rsidRPr="004A37E0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พลิ</w:t>
        </w:r>
        <w:proofErr w:type="spellStart"/>
        <w:r w:rsidR="002240B9" w:rsidRPr="004A37E0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เค</w:t>
        </w:r>
        <w:proofErr w:type="spellEnd"/>
        <w:r w:rsidR="002240B9" w:rsidRPr="004A37E0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t>ชัน</w:t>
        </w:r>
      </w:ins>
      <w:del w:id="47" w:author="jaratsri" w:date="2014-05-05T20:10:00Z">
        <w:r w:rsidDel="002240B9">
          <w:rPr>
            <w:rFonts w:ascii="EucrosiaUPC" w:eastAsia="SimSun" w:hAnsi="EucrosiaUPC" w:cs="EucrosiaUPC"/>
            <w:szCs w:val="24"/>
            <w:lang w:val="en-GB" w:eastAsia="zh-CN"/>
          </w:rPr>
          <w:delText>,</w:delText>
        </w:r>
        <w:r w:rsidRPr="004A37E0" w:rsidDel="002240B9">
          <w:rPr>
            <w:rFonts w:ascii="EucrosiaUPC" w:eastAsia="SimSun" w:hAnsi="EucrosiaUPC" w:cs="EucrosiaUPC"/>
            <w:szCs w:val="24"/>
            <w:lang w:val="en-GB" w:eastAsia="zh-CN"/>
          </w:rPr>
          <w:delText xml:space="preserve"> </w:delText>
        </w:r>
      </w:del>
      <w:del w:id="48" w:author="jaratsri" w:date="2014-05-05T20:09:00Z">
        <w:r w:rsidR="00DB29A1" w:rsidDel="002240B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>การจัดกลุ่ม</w:delText>
        </w:r>
      </w:del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szCs w:val="24"/>
          <w:lang w:eastAsia="zh-CN" w:bidi="ar-SA"/>
        </w:rPr>
      </w:pPr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szCs w:val="24"/>
          <w:lang w:val="en-GB" w:eastAsia="zh-CN"/>
        </w:rPr>
      </w:pPr>
      <w:r w:rsidRPr="004A37E0">
        <w:rPr>
          <w:rFonts w:ascii="EucrosiaUPC" w:eastAsia="SimSun" w:hAnsi="EucrosiaUPC" w:cs="EucrosiaUPC"/>
          <w:b/>
          <w:bCs/>
          <w:szCs w:val="24"/>
          <w:lang w:val="en-GB" w:eastAsia="zh-CN" w:bidi="ar-SA"/>
        </w:rPr>
        <w:t>Abstract</w:t>
      </w:r>
    </w:p>
    <w:p w:rsidR="004A37E0" w:rsidRPr="004A37E0" w:rsidRDefault="004A37E0" w:rsidP="004A37E0">
      <w:pPr>
        <w:jc w:val="thaiDistribute"/>
        <w:rPr>
          <w:rFonts w:ascii="EucrosiaUPC" w:eastAsia="SimSun" w:hAnsi="EucrosiaUPC" w:cs="EucrosiaUPC"/>
          <w:szCs w:val="24"/>
          <w:lang w:eastAsia="zh-CN"/>
        </w:rPr>
      </w:pPr>
      <w:r w:rsidRPr="004A37E0">
        <w:rPr>
          <w:rFonts w:ascii="EucrosiaUPC" w:eastAsia="SimSun" w:hAnsi="EucrosiaUPC" w:cs="EucrosiaUPC"/>
          <w:szCs w:val="24"/>
          <w:cs/>
          <w:lang w:val="en-GB" w:eastAsia="zh-CN"/>
        </w:rPr>
        <w:tab/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t>Many countries</w:t>
      </w:r>
      <w:ins w:id="49" w:author="jaratsri" w:date="2014-05-05T20:00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 xml:space="preserve"> have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use</w:t>
      </w:r>
      <w:ins w:id="50" w:author="jaratsri" w:date="2014-05-05T20:00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>d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tablet</w:t>
      </w:r>
      <w:ins w:id="51" w:author="jaratsri" w:date="2014-05-05T20:00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>s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in </w:t>
      </w:r>
      <w:del w:id="52" w:author="jaratsri" w:date="2014-05-05T20:01:00Z">
        <w:r w:rsidRPr="004A37E0" w:rsidDel="00176C8D">
          <w:rPr>
            <w:rFonts w:ascii="EucrosiaUPC" w:eastAsia="SimSun" w:hAnsi="EucrosiaUPC" w:cs="EucrosiaUPC"/>
            <w:szCs w:val="24"/>
            <w:lang w:eastAsia="zh-CN" w:bidi="ar-SA"/>
          </w:rPr>
          <w:delText xml:space="preserve">student 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>class</w:t>
      </w:r>
      <w:ins w:id="53" w:author="jaratsri" w:date="2014-05-05T20:01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>es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to </w:t>
      </w:r>
      <w:ins w:id="54" w:author="jaratsri" w:date="2014-05-05T20:01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>support student</w:t>
        </w:r>
      </w:ins>
      <w:ins w:id="55" w:author="jaratsri" w:date="2014-05-05T20:02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>’</w:t>
        </w:r>
      </w:ins>
      <w:ins w:id="56" w:author="jaratsri" w:date="2014-05-05T20:01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 xml:space="preserve">s learning and to 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motivate </w:t>
      </w:r>
      <w:ins w:id="57" w:author="jaratsri" w:date="2014-05-05T20:02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 xml:space="preserve">some learning activities for 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students </w:t>
      </w:r>
      <w:del w:id="58" w:author="jaratsri" w:date="2014-05-05T20:03:00Z">
        <w:r w:rsidRPr="004A37E0" w:rsidDel="00176C8D">
          <w:rPr>
            <w:rFonts w:ascii="EucrosiaUPC" w:eastAsia="SimSun" w:hAnsi="EucrosiaUPC" w:cs="EucrosiaUPC"/>
            <w:szCs w:val="24"/>
            <w:lang w:eastAsia="zh-CN" w:bidi="ar-SA"/>
          </w:rPr>
          <w:delText xml:space="preserve">learning activity 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with </w:t>
      </w:r>
      <w:ins w:id="59" w:author="jaratsri" w:date="2014-05-05T20:03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 xml:space="preserve">modern </w:t>
        </w:r>
      </w:ins>
      <w:del w:id="60" w:author="jaratsri" w:date="2014-05-05T20:03:00Z">
        <w:r w:rsidRPr="004A37E0" w:rsidDel="00176C8D">
          <w:rPr>
            <w:rFonts w:ascii="EucrosiaUPC" w:eastAsia="SimSun" w:hAnsi="EucrosiaUPC" w:cs="EucrosiaUPC"/>
            <w:szCs w:val="24"/>
            <w:lang w:eastAsia="zh-CN" w:bidi="ar-SA"/>
          </w:rPr>
          <w:delText xml:space="preserve">this new </w:delText>
        </w:r>
      </w:del>
      <w:ins w:id="61" w:author="jaratsri" w:date="2014-05-05T20:03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>t</w:t>
        </w:r>
      </w:ins>
      <w:del w:id="62" w:author="jaratsri" w:date="2014-05-05T20:03:00Z">
        <w:r w:rsidRPr="004A37E0" w:rsidDel="00176C8D">
          <w:rPr>
            <w:rFonts w:ascii="EucrosiaUPC" w:eastAsia="SimSun" w:hAnsi="EucrosiaUPC" w:cs="EucrosiaUPC"/>
            <w:szCs w:val="24"/>
            <w:lang w:eastAsia="zh-CN" w:bidi="ar-SA"/>
          </w:rPr>
          <w:delText>t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echnology. In 2012, Thai </w:t>
      </w:r>
      <w:del w:id="63" w:author="jaratsri" w:date="2014-05-05T20:03:00Z">
        <w:r w:rsidRPr="004A37E0" w:rsidDel="00176C8D">
          <w:rPr>
            <w:rFonts w:ascii="EucrosiaUPC" w:eastAsia="SimSun" w:hAnsi="EucrosiaUPC" w:cs="EucrosiaUPC"/>
            <w:szCs w:val="24"/>
            <w:lang w:eastAsia="zh-CN" w:bidi="ar-SA"/>
          </w:rPr>
          <w:delText>government introduce</w:delText>
        </w:r>
      </w:del>
      <w:ins w:id="64" w:author="jaratsri" w:date="2014-05-05T20:03:00Z">
        <w:r w:rsidR="00176C8D" w:rsidRPr="004A37E0">
          <w:rPr>
            <w:rFonts w:ascii="EucrosiaUPC" w:eastAsia="SimSun" w:hAnsi="EucrosiaUPC" w:cs="EucrosiaUPC"/>
            <w:szCs w:val="24"/>
            <w:lang w:eastAsia="zh-CN" w:bidi="ar-SA"/>
          </w:rPr>
          <w:t xml:space="preserve">government </w:t>
        </w:r>
      </w:ins>
      <w:ins w:id="65" w:author="jaratsri" w:date="2014-05-05T20:04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>launched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“One Tablet </w:t>
      </w:r>
      <w:proofErr w:type="gramStart"/>
      <w:r w:rsidRPr="004A37E0">
        <w:rPr>
          <w:rFonts w:ascii="EucrosiaUPC" w:eastAsia="SimSun" w:hAnsi="EucrosiaUPC" w:cs="EucrosiaUPC"/>
          <w:szCs w:val="24"/>
          <w:lang w:eastAsia="zh-CN" w:bidi="ar-SA"/>
        </w:rPr>
        <w:t>Per</w:t>
      </w:r>
      <w:proofErr w:type="gramEnd"/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Child</w:t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commentReference w:id="66"/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commentReference w:id="67"/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” </w:t>
      </w:r>
      <w:ins w:id="68" w:author="jaratsri" w:date="2014-05-05T20:04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 xml:space="preserve">(OTPC) project to school, 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by giving </w:t>
      </w:r>
      <w:ins w:id="69" w:author="jaratsri" w:date="2014-05-05T20:04:00Z">
        <w:r w:rsidR="00176C8D">
          <w:rPr>
            <w:rFonts w:ascii="EucrosiaUPC" w:eastAsia="SimSun" w:hAnsi="EucrosiaUPC" w:cs="EucrosiaUPC"/>
            <w:szCs w:val="24"/>
            <w:lang w:eastAsia="zh-CN" w:bidi="ar-SA"/>
          </w:rPr>
          <w:t xml:space="preserve">a 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>tablet to every student in primary school</w:t>
      </w:r>
      <w:ins w:id="70" w:author="jaratsri" w:date="2014-05-05T20:05:00Z">
        <w:r w:rsidR="005B4908">
          <w:rPr>
            <w:rFonts w:ascii="EucrosiaUPC" w:eastAsia="SimSun" w:hAnsi="EucrosiaUPC" w:cs="EucrosiaUPC"/>
            <w:szCs w:val="24"/>
            <w:lang w:eastAsia="zh-CN" w:bidi="ar-SA"/>
          </w:rPr>
          <w:t xml:space="preserve"> year 1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. </w:t>
      </w:r>
      <w:ins w:id="71" w:author="jaratsri" w:date="2014-05-05T20:06:00Z"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>Almost b</w:t>
        </w:r>
        <w:r w:rsidR="002240B9" w:rsidRPr="004A37E0">
          <w:rPr>
            <w:rFonts w:ascii="EucrosiaUPC" w:eastAsia="SimSun" w:hAnsi="EucrosiaUPC" w:cs="EucrosiaUPC"/>
            <w:szCs w:val="24"/>
            <w:lang w:eastAsia="zh-CN" w:bidi="ar-SA"/>
          </w:rPr>
          <w:t xml:space="preserve">uilt-in </w:t>
        </w:r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>a</w:t>
        </w:r>
      </w:ins>
      <w:ins w:id="72" w:author="jaratsri" w:date="2014-05-05T20:05:00Z">
        <w:r w:rsidR="002240B9" w:rsidRPr="004A37E0">
          <w:rPr>
            <w:rFonts w:ascii="EucrosiaUPC" w:eastAsia="SimSun" w:hAnsi="EucrosiaUPC" w:cs="EucrosiaUPC"/>
            <w:szCs w:val="24"/>
            <w:lang w:eastAsia="zh-CN" w:bidi="ar-SA"/>
          </w:rPr>
          <w:t>pplication</w:t>
        </w:r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>s</w:t>
        </w:r>
        <w:r w:rsidR="002240B9" w:rsidRPr="004A37E0">
          <w:rPr>
            <w:rFonts w:ascii="EucrosiaUPC" w:eastAsia="SimSun" w:hAnsi="EucrosiaUPC" w:cs="EucrosiaUPC"/>
            <w:szCs w:val="24"/>
            <w:lang w:eastAsia="zh-CN" w:bidi="ar-SA"/>
          </w:rPr>
          <w:t xml:space="preserve"> </w:t>
        </w:r>
      </w:ins>
      <w:del w:id="73" w:author="jaratsri" w:date="2014-05-05T20:06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>Learn</w:delText>
        </w:r>
      </w:del>
      <w:del w:id="74" w:author="jaratsri" w:date="2014-05-05T20:05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 xml:space="preserve">ing </w:delText>
        </w:r>
      </w:del>
      <w:del w:id="75" w:author="jaratsri" w:date="2014-05-05T20:06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 xml:space="preserve">built-in </w:delText>
        </w:r>
      </w:del>
      <w:ins w:id="76" w:author="jaratsri" w:date="2014-05-05T20:06:00Z"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 xml:space="preserve">in the </w:t>
        </w:r>
      </w:ins>
      <w:del w:id="77" w:author="jaratsri" w:date="2014-05-05T20:06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 xml:space="preserve">application in 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tablet </w:t>
      </w:r>
      <w:ins w:id="78" w:author="jaratsri" w:date="2014-05-05T20:06:00Z"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 xml:space="preserve">have a routine and basic </w:t>
        </w:r>
      </w:ins>
      <w:ins w:id="79" w:author="jaratsri" w:date="2014-05-05T20:07:00Z"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 xml:space="preserve">learning </w:t>
        </w:r>
      </w:ins>
      <w:del w:id="80" w:author="jaratsri" w:date="2014-05-05T20:06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 xml:space="preserve">use the </w:delText>
        </w:r>
      </w:del>
      <w:del w:id="81" w:author="jaratsri" w:date="2014-05-05T20:07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 xml:space="preserve">same 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>pattern</w:t>
      </w:r>
      <w:ins w:id="82" w:author="jaratsri" w:date="2014-05-05T20:07:00Z"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 xml:space="preserve"> i.e. contents, </w:t>
        </w:r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>quizzes</w:t>
        </w:r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 xml:space="preserve"> and score summary</w:t>
        </w:r>
      </w:ins>
      <w:ins w:id="83" w:author="jaratsri" w:date="2014-05-05T20:08:00Z"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>, similarly to CAI (computer aided instructor</w:t>
        </w:r>
      </w:ins>
      <w:del w:id="84" w:author="jaratsri" w:date="2014-05-05T20:08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 xml:space="preserve"> from ordinary which </w:delText>
        </w:r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>is static contents that cause</w:delText>
        </w:r>
        <w:r w:rsidRPr="004A37E0" w:rsidDel="002240B9">
          <w:rPr>
            <w:rFonts w:ascii="EucrosiaUPC" w:eastAsia="SimSun" w:hAnsi="EucrosiaUPC" w:cs="EucrosiaUPC" w:hint="cs"/>
            <w:szCs w:val="24"/>
            <w:cs/>
            <w:lang w:val="en-GB" w:eastAsia="zh-CN"/>
          </w:rPr>
          <w:delText xml:space="preserve"> </w:delText>
        </w:r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>not resilient enough to manage the contents</w:delText>
        </w:r>
      </w:del>
      <w:ins w:id="85" w:author="siwawes wongcharoen" w:date="2014-05-04T10:17:00Z">
        <w:del w:id="86" w:author="jaratsri" w:date="2014-05-05T20:08:00Z">
          <w:r w:rsidR="00766214" w:rsidDel="002240B9">
            <w:rPr>
              <w:rFonts w:ascii="EucrosiaUPC" w:eastAsia="SimSun" w:hAnsi="EucrosiaUPC" w:cs="EucrosiaUPC"/>
              <w:szCs w:val="24"/>
              <w:lang w:eastAsia="zh-CN" w:bidi="ar-SA"/>
            </w:rPr>
            <w:delText>there isn</w:delText>
          </w:r>
        </w:del>
      </w:ins>
      <w:ins w:id="87" w:author="siwawes wongcharoen" w:date="2014-05-04T10:18:00Z">
        <w:del w:id="88" w:author="jaratsri" w:date="2014-05-05T20:08:00Z">
          <w:r w:rsidR="00766214" w:rsidDel="002240B9">
            <w:rPr>
              <w:rFonts w:ascii="EucrosiaUPC" w:eastAsia="SimSun" w:hAnsi="EucrosiaUPC" w:cs="EucrosiaUPC"/>
              <w:szCs w:val="24"/>
              <w:lang w:eastAsia="zh-CN" w:bidi="ar-SA"/>
            </w:rPr>
            <w:delText>’t ability to monitoring students’ interactivity</w:delText>
          </w:r>
        </w:del>
      </w:ins>
      <w:del w:id="89" w:author="jaratsri" w:date="2014-05-05T20:08:00Z">
        <w:r w:rsidRPr="004A37E0" w:rsidDel="002240B9">
          <w:rPr>
            <w:rFonts w:ascii="EucrosiaUPC" w:eastAsia="SimSun" w:hAnsi="EucrosiaUPC" w:cs="EucrosiaUPC"/>
            <w:szCs w:val="24"/>
            <w:lang w:eastAsia="zh-CN" w:bidi="ar-SA"/>
          </w:rPr>
          <w:delText xml:space="preserve">. </w:delText>
        </w:r>
      </w:del>
      <w:ins w:id="90" w:author="jaratsri" w:date="2014-05-05T20:08:00Z">
        <w:r w:rsidR="002240B9">
          <w:rPr>
            <w:rFonts w:ascii="EucrosiaUPC" w:eastAsia="SimSun" w:hAnsi="EucrosiaUPC" w:cs="EucrosiaUPC"/>
            <w:szCs w:val="24"/>
            <w:lang w:eastAsia="zh-CN" w:bidi="ar-SA"/>
          </w:rPr>
          <w:t xml:space="preserve">). 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>This research aim</w:t>
      </w:r>
      <w:ins w:id="91" w:author="siwawes wongcharoen" w:date="2014-05-04T10:19:00Z">
        <w:r w:rsidR="00766214">
          <w:rPr>
            <w:rFonts w:ascii="EucrosiaUPC" w:eastAsia="SimSun" w:hAnsi="EucrosiaUPC" w:cs="EucrosiaUPC"/>
            <w:szCs w:val="24"/>
            <w:lang w:eastAsia="zh-CN" w:bidi="ar-SA"/>
          </w:rPr>
          <w:t>s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 to introduce </w:t>
      </w:r>
      <w:ins w:id="92" w:author="siwawes wongcharoen" w:date="2014-05-04T10:19:00Z">
        <w:r w:rsidR="00766214">
          <w:rPr>
            <w:rFonts w:ascii="EucrosiaUPC" w:eastAsia="SimSun" w:hAnsi="EucrosiaUPC" w:cs="EucrosiaUPC"/>
            <w:szCs w:val="24"/>
            <w:lang w:eastAsia="zh-CN" w:bidi="ar-SA"/>
          </w:rPr>
          <w:t xml:space="preserve">a </w:t>
        </w:r>
      </w:ins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framework which </w:t>
      </w:r>
      <w:ins w:id="93" w:author="jaratsri" w:date="2014-05-05T20:11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tries to </w:t>
        </w:r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>maximize</w:t>
        </w:r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 the use of tablet technology</w:t>
        </w:r>
      </w:ins>
      <w:ins w:id="94" w:author="jaratsri" w:date="2014-05-05T20:12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 such as using </w:t>
        </w:r>
      </w:ins>
      <w:ins w:id="95" w:author="jaratsri" w:date="2014-05-05T20:13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>WIFI</w:t>
        </w:r>
      </w:ins>
      <w:ins w:id="96" w:author="jaratsri" w:date="2014-05-05T20:12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 for a </w:t>
        </w:r>
      </w:ins>
      <w:ins w:id="97" w:author="jaratsri" w:date="2014-05-05T20:13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process of </w:t>
        </w:r>
      </w:ins>
      <w:ins w:id="98" w:author="jaratsri" w:date="2014-05-05T20:12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>monitoring students’ interactivity</w:t>
        </w:r>
        <w:r w:rsidR="00B97D43" w:rsidRPr="004A37E0">
          <w:rPr>
            <w:rFonts w:ascii="EucrosiaUPC" w:eastAsia="SimSun" w:hAnsi="EucrosiaUPC" w:cs="EucrosiaUPC"/>
            <w:szCs w:val="24"/>
            <w:lang w:eastAsia="zh-CN" w:bidi="ar-SA"/>
          </w:rPr>
          <w:t>.</w:t>
        </w:r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 </w:t>
        </w:r>
      </w:ins>
      <w:ins w:id="99" w:author="jaratsri" w:date="2014-05-05T20:13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The learning content is more interactive than </w:t>
        </w:r>
      </w:ins>
      <w:ins w:id="100" w:author="jaratsri" w:date="2014-05-05T20:14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watching and </w:t>
        </w:r>
      </w:ins>
      <w:ins w:id="101" w:author="jaratsri" w:date="2014-05-05T20:13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>reading</w:t>
        </w:r>
      </w:ins>
      <w:ins w:id="102" w:author="jaratsri" w:date="2014-05-05T20:14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. The applications can run </w:t>
        </w:r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on </w:t>
        </w:r>
      </w:ins>
      <w:ins w:id="103" w:author="jaratsri" w:date="2014-05-05T20:15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all </w:t>
        </w:r>
      </w:ins>
      <w:del w:id="104" w:author="jaratsri" w:date="2014-05-05T20:14:00Z"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>ha</w:delText>
        </w:r>
      </w:del>
      <w:ins w:id="105" w:author="siwawes wongcharoen" w:date="2014-05-04T10:19:00Z">
        <w:del w:id="106" w:author="jaratsri" w:date="2014-05-05T20:14:00Z">
          <w:r w:rsidR="00766214" w:rsidDel="00B97D43">
            <w:rPr>
              <w:rFonts w:ascii="EucrosiaUPC" w:eastAsia="SimSun" w:hAnsi="EucrosiaUPC" w:cs="EucrosiaUPC"/>
              <w:szCs w:val="24"/>
              <w:lang w:eastAsia="zh-CN" w:bidi="ar-SA"/>
            </w:rPr>
            <w:delText>s</w:delText>
          </w:r>
        </w:del>
      </w:ins>
      <w:del w:id="107" w:author="jaratsri" w:date="2014-05-05T20:14:00Z"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>ve</w:delText>
        </w:r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 xml:space="preserve"> abilities to manage the content easier</w:delText>
        </w:r>
      </w:del>
      <w:ins w:id="108" w:author="siwawes wongcharoen" w:date="2014-05-04T10:19:00Z">
        <w:del w:id="109" w:author="jaratsri" w:date="2014-05-05T20:14:00Z">
          <w:r w:rsidR="00766214" w:rsidDel="00B97D43">
            <w:rPr>
              <w:rFonts w:ascii="EucrosiaUPC" w:eastAsia="SimSun" w:hAnsi="EucrosiaUPC" w:cs="EucrosiaUPC"/>
              <w:szCs w:val="24"/>
              <w:lang w:eastAsia="zh-CN" w:bidi="ar-SA"/>
            </w:rPr>
            <w:delText>.</w:delText>
          </w:r>
        </w:del>
      </w:ins>
      <w:del w:id="110" w:author="jaratsri" w:date="2014-05-05T20:14:00Z"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>,</w:delText>
        </w:r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 xml:space="preserve"> </w:delText>
        </w:r>
      </w:del>
      <w:del w:id="111" w:author="siwawes wongcharoen" w:date="2014-05-04T10:19:00Z">
        <w:r w:rsidRPr="004A37E0" w:rsidDel="00766214">
          <w:rPr>
            <w:rFonts w:ascii="EucrosiaUPC" w:eastAsia="SimSun" w:hAnsi="EucrosiaUPC" w:cs="EucrosiaUPC"/>
            <w:szCs w:val="24"/>
            <w:lang w:eastAsia="zh-CN" w:bidi="ar-SA"/>
          </w:rPr>
          <w:delText>access</w:delText>
        </w:r>
      </w:del>
      <w:ins w:id="112" w:author="siwawes wongcharoen" w:date="2014-05-04T10:20:00Z">
        <w:del w:id="113" w:author="jaratsri" w:date="2014-05-05T20:15:00Z">
          <w:r w:rsidR="00355B26" w:rsidDel="00B97D43">
            <w:rPr>
              <w:rFonts w:ascii="EucrosiaUPC" w:eastAsia="SimSun" w:hAnsi="EucrosiaUPC" w:cs="EucrosiaUPC"/>
              <w:szCs w:val="24"/>
              <w:lang w:eastAsia="zh-CN" w:bidi="ar-SA"/>
            </w:rPr>
            <w:delText>Able to access</w:delText>
          </w:r>
        </w:del>
      </w:ins>
      <w:del w:id="114" w:author="jaratsri" w:date="2014-05-05T20:15:00Z"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 xml:space="preserve"> from other</w:delText>
        </w:r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 xml:space="preserve"> and</w:delText>
        </w:r>
      </w:del>
      <w:ins w:id="115" w:author="jaratsri" w:date="2014-05-05T20:15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 xml:space="preserve">tablet </w:t>
        </w:r>
      </w:ins>
      <w:del w:id="116" w:author="jaratsri" w:date="2014-05-05T20:15:00Z"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 xml:space="preserve"> </w:delText>
        </w:r>
      </w:del>
      <w:ins w:id="117" w:author="jaratsri" w:date="2014-05-05T20:15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>o</w:t>
        </w:r>
      </w:ins>
      <w:del w:id="118" w:author="jaratsri" w:date="2014-05-05T20:15:00Z"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>O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peration </w:t>
      </w:r>
      <w:ins w:id="119" w:author="jaratsri" w:date="2014-05-05T20:15:00Z">
        <w:r w:rsidR="00B97D43">
          <w:rPr>
            <w:rFonts w:ascii="EucrosiaUPC" w:eastAsia="SimSun" w:hAnsi="EucrosiaUPC" w:cs="EucrosiaUPC"/>
            <w:szCs w:val="24"/>
            <w:lang w:eastAsia="zh-CN" w:bidi="ar-SA"/>
          </w:rPr>
          <w:t>s</w:t>
        </w:r>
      </w:ins>
      <w:del w:id="120" w:author="jaratsri" w:date="2014-05-05T20:15:00Z">
        <w:r w:rsidRPr="004A37E0" w:rsidDel="00B97D43">
          <w:rPr>
            <w:rFonts w:ascii="EucrosiaUPC" w:eastAsia="SimSun" w:hAnsi="EucrosiaUPC" w:cs="EucrosiaUPC"/>
            <w:szCs w:val="24"/>
            <w:lang w:eastAsia="zh-CN" w:bidi="ar-SA"/>
          </w:rPr>
          <w:delText>S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>ystem</w:t>
      </w:r>
      <w:ins w:id="121" w:author="jaratsri" w:date="2014-05-05T20:16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 via web technology</w:t>
        </w:r>
      </w:ins>
      <w:ins w:id="122" w:author="siwawes wongcharoen" w:date="2014-05-05T16:33:00Z"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 xml:space="preserve">. </w:t>
        </w:r>
      </w:ins>
      <w:ins w:id="123" w:author="siwawes wongcharoen" w:date="2014-05-04T10:20:00Z">
        <w:del w:id="124" w:author="jaratsri" w:date="2014-05-05T20:15:00Z">
          <w:r w:rsidR="00766214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>And there is</w:delText>
          </w:r>
        </w:del>
      </w:ins>
      <w:ins w:id="125" w:author="siwawes wongcharoen" w:date="2014-05-05T16:33:00Z">
        <w:del w:id="126" w:author="jaratsri" w:date="2014-05-05T20:15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 xml:space="preserve"> </w:delText>
          </w:r>
        </w:del>
      </w:ins>
      <w:del w:id="127" w:author="jaratsri" w:date="2014-05-05T20:15:00Z">
        <w:r w:rsidRPr="004A37E0" w:rsidDel="00055A98">
          <w:rPr>
            <w:rFonts w:ascii="EucrosiaUPC" w:eastAsia="SimSun" w:hAnsi="EucrosiaUPC" w:cs="EucrosiaUPC"/>
            <w:szCs w:val="24"/>
            <w:lang w:eastAsia="zh-CN" w:bidi="ar-SA"/>
          </w:rPr>
          <w:delText>,</w:delText>
        </w:r>
      </w:del>
      <w:ins w:id="128" w:author="siwawes wongcharoen" w:date="2014-05-04T10:21:00Z">
        <w:del w:id="129" w:author="jaratsri" w:date="2014-05-05T20:15:00Z">
          <w:r w:rsidR="00766214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>ability to</w:delText>
          </w:r>
        </w:del>
      </w:ins>
      <w:del w:id="130" w:author="jaratsri" w:date="2014-05-05T20:15:00Z">
        <w:r w:rsidRPr="004A37E0" w:rsidDel="00055A98">
          <w:rPr>
            <w:rFonts w:ascii="EucrosiaUPC" w:eastAsia="SimSun" w:hAnsi="EucrosiaUPC" w:cs="EucrosiaUPC"/>
            <w:szCs w:val="24"/>
            <w:lang w:eastAsia="zh-CN" w:bidi="ar-SA"/>
          </w:rPr>
          <w:delText xml:space="preserve"> monitoring students’ interactivity with tablet</w:delText>
        </w:r>
      </w:del>
      <w:ins w:id="131" w:author="siwawes wongcharoen" w:date="2014-05-05T16:34:00Z">
        <w:del w:id="132" w:author="jaratsri" w:date="2014-05-05T20:15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 xml:space="preserve">. </w:delText>
          </w:r>
        </w:del>
      </w:ins>
      <w:commentRangeStart w:id="133"/>
      <w:ins w:id="134" w:author="siwawes wongcharoen" w:date="2014-05-05T16:35:00Z"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>T</w:t>
        </w:r>
      </w:ins>
      <w:ins w:id="135" w:author="siwawes wongcharoen" w:date="2014-05-05T16:37:00Z"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>h</w:t>
        </w:r>
      </w:ins>
      <w:ins w:id="136" w:author="jaratsri" w:date="2014-05-05T20:16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>e</w:t>
        </w:r>
      </w:ins>
      <w:ins w:id="137" w:author="siwawes wongcharoen" w:date="2014-05-05T16:37:00Z">
        <w:del w:id="138" w:author="jaratsri" w:date="2014-05-05T20:16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>is</w:delText>
          </w:r>
        </w:del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 xml:space="preserve"> framework </w:t>
        </w:r>
      </w:ins>
      <w:ins w:id="139" w:author="jaratsri" w:date="2014-05-05T20:16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is implemented </w:t>
        </w:r>
      </w:ins>
      <w:ins w:id="140" w:author="siwawes wongcharoen" w:date="2014-05-05T16:37:00Z">
        <w:del w:id="141" w:author="jaratsri" w:date="2014-05-05T20:16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>build</w:delText>
          </w:r>
        </w:del>
      </w:ins>
      <w:ins w:id="142" w:author="siwawes wongcharoen" w:date="2014-05-05T16:38:00Z">
        <w:del w:id="143" w:author="jaratsri" w:date="2014-05-05T20:16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>s</w:delText>
          </w:r>
        </w:del>
      </w:ins>
      <w:ins w:id="144" w:author="siwawes wongcharoen" w:date="2014-05-05T16:37:00Z">
        <w:del w:id="145" w:author="jaratsri" w:date="2014-05-05T20:16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 xml:space="preserve"> </w:delText>
          </w:r>
        </w:del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 xml:space="preserve">with PHP, JavaScript </w:t>
        </w:r>
      </w:ins>
      <w:ins w:id="146" w:author="siwawes wongcharoen" w:date="2014-05-05T16:38:00Z">
        <w:r w:rsidR="00355B26">
          <w:rPr>
            <w:rFonts w:ascii="EucrosiaUPC" w:eastAsia="SimSun" w:hAnsi="EucrosiaUPC" w:cs="EucrosiaUPC"/>
            <w:szCs w:val="24"/>
            <w:lang w:eastAsia="zh-CN" w:bidi="ar-SA"/>
          </w:rPr>
          <w:t xml:space="preserve">and </w:t>
        </w:r>
        <w:proofErr w:type="spellStart"/>
        <w:r w:rsidR="00355B26">
          <w:rPr>
            <w:rFonts w:ascii="EucrosiaUPC" w:eastAsia="SimSun" w:hAnsi="EucrosiaUPC" w:cs="EucrosiaUPC"/>
            <w:szCs w:val="24"/>
            <w:lang w:eastAsia="zh-CN" w:bidi="ar-SA"/>
          </w:rPr>
          <w:t>MySQL</w:t>
        </w:r>
        <w:proofErr w:type="spellEnd"/>
        <w:del w:id="147" w:author="jaratsri" w:date="2014-05-05T20:17:00Z">
          <w:r w:rsidR="00355B26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 xml:space="preserve"> </w:delText>
          </w:r>
        </w:del>
      </w:ins>
      <w:ins w:id="148" w:author="jaratsri" w:date="2014-05-05T20:17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 </w:t>
        </w:r>
      </w:ins>
      <w:ins w:id="149" w:author="siwawes wongcharoen" w:date="2014-05-05T16:45:00Z">
        <w:r w:rsidR="00355B26">
          <w:rPr>
            <w:rFonts w:ascii="EucrosiaUPC" w:eastAsia="SimSun" w:hAnsi="EucrosiaUPC" w:cs="EucrosiaUPC"/>
            <w:szCs w:val="24"/>
            <w:lang w:eastAsia="zh-CN" w:bidi="ar-SA"/>
          </w:rPr>
          <w:t>o</w:t>
        </w:r>
      </w:ins>
      <w:ins w:id="150" w:author="siwawes wongcharoen" w:date="2014-05-05T16:38:00Z"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 xml:space="preserve">n </w:t>
        </w:r>
      </w:ins>
      <w:ins w:id="151" w:author="jaratsri" w:date="2014-05-05T20:17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the </w:t>
        </w:r>
      </w:ins>
      <w:ins w:id="152" w:author="siwawes wongcharoen" w:date="2014-05-05T16:38:00Z"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>web application</w:t>
        </w:r>
      </w:ins>
      <w:ins w:id="153" w:author="siwawes wongcharoen" w:date="2014-05-05T16:39:00Z"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 xml:space="preserve"> standard</w:t>
        </w:r>
      </w:ins>
      <w:commentRangeEnd w:id="133"/>
      <w:ins w:id="154" w:author="siwawes wongcharoen" w:date="2014-05-05T16:42:00Z">
        <w:r w:rsidR="00753B68">
          <w:rPr>
            <w:rStyle w:val="CommentReference"/>
            <w:rFonts w:asciiTheme="minorHAnsi" w:eastAsiaTheme="minorHAnsi" w:hAnsiTheme="minorHAnsi" w:cstheme="minorBidi"/>
          </w:rPr>
          <w:commentReference w:id="133"/>
        </w:r>
      </w:ins>
      <w:ins w:id="155" w:author="jaratsri" w:date="2014-05-05T20:17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 and </w:t>
        </w:r>
      </w:ins>
      <w:ins w:id="156" w:author="siwawes wongcharoen" w:date="2014-05-05T16:39:00Z">
        <w:del w:id="157" w:author="jaratsri" w:date="2014-05-05T20:17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 xml:space="preserve">. </w:delText>
          </w:r>
        </w:del>
      </w:ins>
      <w:ins w:id="158" w:author="jaratsri" w:date="2014-05-05T20:18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has </w:t>
        </w:r>
      </w:ins>
      <w:ins w:id="159" w:author="siwawes wongcharoen" w:date="2014-05-05T16:40:00Z">
        <w:del w:id="160" w:author="jaratsri" w:date="2014-05-05T20:17:00Z">
          <w:r w:rsidR="00753B68" w:rsidDel="00055A98">
            <w:rPr>
              <w:rFonts w:ascii="EucrosiaUPC" w:eastAsia="SimSun" w:hAnsi="EucrosiaUPC" w:cs="EucrosiaUPC"/>
              <w:szCs w:val="24"/>
              <w:lang w:eastAsia="zh-CN" w:bidi="ar-SA"/>
            </w:rPr>
            <w:delText xml:space="preserve">Use as </w:delText>
          </w:r>
        </w:del>
        <w:r w:rsidR="00753B68">
          <w:rPr>
            <w:rFonts w:ascii="EucrosiaUPC" w:eastAsia="SimSun" w:hAnsi="EucrosiaUPC" w:cs="EucrosiaUPC"/>
            <w:szCs w:val="24"/>
            <w:lang w:eastAsia="zh-CN" w:bidi="ar-SA"/>
          </w:rPr>
          <w:t>a tool to a</w:t>
        </w:r>
      </w:ins>
      <w:del w:id="161" w:author="siwawes wongcharoen" w:date="2014-05-05T16:34:00Z">
        <w:r w:rsidRPr="004A37E0" w:rsidDel="00753B68">
          <w:rPr>
            <w:rFonts w:ascii="EucrosiaUPC" w:eastAsia="SimSun" w:hAnsi="EucrosiaUPC" w:cs="EucrosiaUPC"/>
            <w:szCs w:val="24"/>
            <w:lang w:eastAsia="zh-CN" w:bidi="ar-SA"/>
          </w:rPr>
          <w:delText xml:space="preserve"> </w:delText>
        </w:r>
      </w:del>
      <w:del w:id="162" w:author="siwawes wongcharoen" w:date="2014-05-05T16:35:00Z">
        <w:r w:rsidRPr="004A37E0" w:rsidDel="00753B68">
          <w:rPr>
            <w:rFonts w:ascii="EucrosiaUPC" w:eastAsia="SimSun" w:hAnsi="EucrosiaUPC" w:cs="EucrosiaUPC"/>
            <w:szCs w:val="24"/>
            <w:lang w:eastAsia="zh-CN" w:bidi="ar-SA"/>
          </w:rPr>
          <w:delText>and a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>nalyze</w:t>
      </w:r>
      <w:ins w:id="163" w:author="jaratsri" w:date="2014-05-05T20:18:00Z">
        <w:r w:rsidR="00055A98">
          <w:rPr>
            <w:rFonts w:ascii="EucrosiaUPC" w:eastAsia="SimSun" w:hAnsi="EucrosiaUPC" w:cs="EucrosiaUPC"/>
            <w:szCs w:val="24"/>
            <w:lang w:eastAsia="zh-CN" w:bidi="ar-SA"/>
          </w:rPr>
          <w:t xml:space="preserve"> </w:t>
        </w:r>
      </w:ins>
      <w:del w:id="164" w:author="jaratsri" w:date="2014-05-05T20:18:00Z">
        <w:r w:rsidRPr="004A37E0" w:rsidDel="00055A98">
          <w:rPr>
            <w:rFonts w:ascii="EucrosiaUPC" w:eastAsia="SimSun" w:hAnsi="EucrosiaUPC" w:cs="EucrosiaUPC"/>
            <w:szCs w:val="24"/>
            <w:lang w:eastAsia="zh-CN" w:bidi="ar-SA"/>
          </w:rPr>
          <w:delText xml:space="preserve"> the collected interactivity to find 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 xml:space="preserve">students' interactive </w:t>
      </w:r>
      <w:del w:id="165" w:author="siwawes wongcharoen" w:date="2014-05-05T16:41:00Z">
        <w:r w:rsidRPr="004A37E0" w:rsidDel="00753B68">
          <w:rPr>
            <w:rFonts w:ascii="EucrosiaUPC" w:eastAsia="SimSun" w:hAnsi="EucrosiaUPC" w:cs="EucrosiaUPC"/>
            <w:szCs w:val="24"/>
            <w:lang w:eastAsia="zh-CN" w:bidi="ar-SA"/>
          </w:rPr>
          <w:delText xml:space="preserve">behavior </w:delText>
        </w:r>
      </w:del>
      <w:r w:rsidRPr="004A37E0">
        <w:rPr>
          <w:rFonts w:ascii="EucrosiaUPC" w:eastAsia="SimSun" w:hAnsi="EucrosiaUPC" w:cs="EucrosiaUPC"/>
          <w:szCs w:val="24"/>
          <w:lang w:eastAsia="zh-CN" w:bidi="ar-SA"/>
        </w:rPr>
        <w:t>with tablet pattern.</w:t>
      </w:r>
      <w:ins w:id="166" w:author="jaratsri" w:date="2014-05-05T20:18:00Z">
        <w:r w:rsidR="00055A98">
          <w:rPr>
            <w:rFonts w:ascii="EucrosiaUPC" w:eastAsia="SimSun" w:hAnsi="EucrosiaUPC" w:cs="EucrosiaUPC"/>
            <w:szCs w:val="24"/>
            <w:lang w:eastAsia="zh-CN"/>
          </w:rPr>
          <w:t xml:space="preserve"> This paper </w:t>
        </w:r>
      </w:ins>
      <w:ins w:id="167" w:author="jaratsri" w:date="2014-05-05T20:19:00Z">
        <w:r w:rsidR="00055A98">
          <w:rPr>
            <w:rFonts w:ascii="EucrosiaUPC" w:eastAsia="SimSun" w:hAnsi="EucrosiaUPC" w:cs="EucrosiaUPC"/>
            <w:szCs w:val="24"/>
            <w:lang w:eastAsia="zh-CN"/>
          </w:rPr>
          <w:t xml:space="preserve">mainly </w:t>
        </w:r>
      </w:ins>
      <w:ins w:id="168" w:author="jaratsri" w:date="2014-05-05T20:18:00Z">
        <w:r w:rsidR="00055A98">
          <w:rPr>
            <w:rFonts w:ascii="EucrosiaUPC" w:eastAsia="SimSun" w:hAnsi="EucrosiaUPC" w:cs="EucrosiaUPC"/>
            <w:szCs w:val="24"/>
            <w:lang w:eastAsia="zh-CN"/>
          </w:rPr>
          <w:t>presents</w:t>
        </w:r>
      </w:ins>
      <w:ins w:id="169" w:author="jaratsri" w:date="2014-05-05T20:19:00Z">
        <w:r w:rsidR="00055A98">
          <w:rPr>
            <w:rFonts w:ascii="EucrosiaUPC" w:eastAsia="SimSun" w:hAnsi="EucrosiaUPC" w:cs="EucrosiaUPC"/>
            <w:szCs w:val="24"/>
            <w:lang w:eastAsia="zh-CN"/>
          </w:rPr>
          <w:t xml:space="preserve"> the </w:t>
        </w:r>
        <w:r w:rsidR="00055A98">
          <w:rPr>
            <w:rFonts w:ascii="EucrosiaUPC" w:eastAsia="SimSun" w:hAnsi="EucrosiaUPC" w:cs="EucrosiaUPC"/>
            <w:szCs w:val="24"/>
            <w:lang w:eastAsia="zh-CN"/>
          </w:rPr>
          <w:t>framework</w:t>
        </w:r>
        <w:r w:rsidR="00055A98">
          <w:rPr>
            <w:rFonts w:ascii="EucrosiaUPC" w:eastAsia="SimSun" w:hAnsi="EucrosiaUPC" w:cs="EucrosiaUPC"/>
            <w:szCs w:val="24"/>
            <w:lang w:eastAsia="zh-CN"/>
          </w:rPr>
          <w:t xml:space="preserve">. </w:t>
        </w:r>
      </w:ins>
      <w:ins w:id="170" w:author="jaratsri" w:date="2014-05-05T20:18:00Z">
        <w:r w:rsidR="00055A98">
          <w:rPr>
            <w:rFonts w:ascii="EucrosiaUPC" w:eastAsia="SimSun" w:hAnsi="EucrosiaUPC" w:cs="EucrosiaUPC"/>
            <w:szCs w:val="24"/>
            <w:lang w:eastAsia="zh-CN"/>
          </w:rPr>
          <w:t xml:space="preserve"> </w:t>
        </w:r>
      </w:ins>
    </w:p>
    <w:p w:rsidR="004A37E0" w:rsidRPr="004A37E0" w:rsidRDefault="004A37E0" w:rsidP="004A37E0">
      <w:pPr>
        <w:jc w:val="center"/>
        <w:rPr>
          <w:rFonts w:ascii="EucrosiaUPC" w:eastAsia="SimSun" w:hAnsi="EucrosiaUPC" w:cs="EucrosiaUPC"/>
          <w:szCs w:val="24"/>
          <w:lang w:val="en-GB" w:eastAsia="zh-CN" w:bidi="ar-SA"/>
        </w:rPr>
      </w:pPr>
    </w:p>
    <w:p w:rsidR="004A37E0" w:rsidRPr="004A37E0" w:rsidRDefault="004A37E0" w:rsidP="004A37E0">
      <w:pPr>
        <w:rPr>
          <w:rFonts w:ascii="EucrosiaUPC" w:eastAsia="SimSun" w:hAnsi="EucrosiaUPC" w:cs="EucrosiaUPC"/>
          <w:szCs w:val="24"/>
          <w:lang w:val="en-GB" w:eastAsia="zh-CN"/>
        </w:rPr>
      </w:pPr>
      <w:proofErr w:type="gramStart"/>
      <w:r w:rsidRPr="004A37E0">
        <w:rPr>
          <w:rFonts w:ascii="EucrosiaUPC" w:eastAsia="SimSun" w:hAnsi="EucrosiaUPC" w:cs="EucrosiaUPC"/>
          <w:b/>
          <w:bCs/>
          <w:szCs w:val="24"/>
          <w:lang w:val="en-GB" w:eastAsia="zh-CN" w:bidi="ar-SA"/>
        </w:rPr>
        <w:t>Keywords</w:t>
      </w:r>
      <w:r w:rsidRPr="004A37E0">
        <w:rPr>
          <w:rFonts w:ascii="EucrosiaUPC" w:eastAsia="SimSun" w:hAnsi="EucrosiaUPC" w:cs="EucrosiaUPC"/>
          <w:szCs w:val="24"/>
          <w:rtl/>
          <w:cs/>
          <w:lang w:val="en-GB" w:eastAsia="zh-CN" w:bidi="ar-SA"/>
        </w:rPr>
        <w:t xml:space="preserve"> </w:t>
      </w:r>
      <w:r w:rsidRPr="004A37E0">
        <w:rPr>
          <w:rFonts w:ascii="EucrosiaUPC" w:eastAsia="SimSun" w:hAnsi="EucrosiaUPC" w:cs="EucrosiaUPC"/>
          <w:szCs w:val="24"/>
          <w:lang w:eastAsia="zh-CN" w:bidi="ar-SA"/>
        </w:rPr>
        <w:t>:</w:t>
      </w:r>
      <w:proofErr w:type="gramEnd"/>
      <w:r w:rsidRPr="004A37E0">
        <w:rPr>
          <w:rFonts w:ascii="EucrosiaUPC" w:eastAsia="SimSun" w:hAnsi="EucrosiaUPC" w:cs="EucrosiaUPC"/>
          <w:szCs w:val="24"/>
          <w:cs/>
          <w:lang w:val="en-GB" w:eastAsia="zh-CN"/>
        </w:rPr>
        <w:t xml:space="preserve"> </w:t>
      </w:r>
      <w:ins w:id="171" w:author="jaratsri" w:date="2014-05-05T20:10:00Z">
        <w:r w:rsidR="002240B9">
          <w:rPr>
            <w:rFonts w:ascii="EucrosiaUPC" w:eastAsia="SimSun" w:hAnsi="EucrosiaUPC" w:cs="EucrosiaUPC"/>
            <w:szCs w:val="24"/>
            <w:lang w:eastAsia="zh-CN"/>
          </w:rPr>
          <w:t xml:space="preserve">Learning interactivities, </w:t>
        </w:r>
      </w:ins>
      <w:r w:rsidRPr="004A37E0">
        <w:rPr>
          <w:rFonts w:ascii="EucrosiaUPC" w:eastAsia="SimSun" w:hAnsi="EucrosiaUPC" w:cs="EucrosiaUPC"/>
          <w:szCs w:val="24"/>
          <w:lang w:val="en-GB" w:eastAsia="zh-CN" w:bidi="ar-SA"/>
        </w:rPr>
        <w:t>Monitoring Students' Interactivity</w:t>
      </w:r>
      <w:r>
        <w:rPr>
          <w:rFonts w:ascii="EucrosiaUPC" w:eastAsia="SimSun" w:hAnsi="EucrosiaUPC" w:cs="EucrosiaUPC"/>
          <w:szCs w:val="24"/>
          <w:lang w:val="en-GB" w:eastAsia="zh-CN"/>
        </w:rPr>
        <w:t>,</w:t>
      </w:r>
      <w:r w:rsidRPr="004A37E0">
        <w:t xml:space="preserve"> </w:t>
      </w:r>
      <w:r w:rsidRPr="004A37E0">
        <w:rPr>
          <w:rFonts w:ascii="EucrosiaUPC" w:eastAsia="SimSun" w:hAnsi="EucrosiaUPC" w:cs="EucrosiaUPC"/>
          <w:szCs w:val="24"/>
          <w:lang w:val="en-GB" w:eastAsia="zh-CN"/>
        </w:rPr>
        <w:t>Tablets</w:t>
      </w:r>
      <w:ins w:id="172" w:author="jaratsri" w:date="2014-05-05T20:10:00Z">
        <w:r w:rsidR="002240B9">
          <w:rPr>
            <w:rFonts w:ascii="EucrosiaUPC" w:eastAsia="SimSun" w:hAnsi="EucrosiaUPC" w:cs="EucrosiaUPC"/>
            <w:szCs w:val="24"/>
            <w:lang w:val="en-GB" w:eastAsia="zh-CN"/>
          </w:rPr>
          <w:t xml:space="preserve"> applications</w:t>
        </w:r>
      </w:ins>
      <w:del w:id="173" w:author="jaratsri" w:date="2014-05-05T20:10:00Z">
        <w:r w:rsidDel="002240B9">
          <w:rPr>
            <w:rFonts w:ascii="EucrosiaUPC" w:eastAsia="SimSun" w:hAnsi="EucrosiaUPC" w:cs="EucrosiaUPC"/>
            <w:szCs w:val="24"/>
            <w:lang w:val="en-GB" w:eastAsia="zh-CN"/>
          </w:rPr>
          <w:delText>,</w:delText>
        </w:r>
        <w:r w:rsidRPr="004A37E0" w:rsidDel="002240B9">
          <w:rPr>
            <w:rFonts w:ascii="EucrosiaUPC" w:eastAsia="SimSun" w:hAnsi="EucrosiaUPC" w:cs="EucrosiaUPC"/>
            <w:szCs w:val="24"/>
            <w:lang w:val="en-GB" w:eastAsia="zh-CN"/>
          </w:rPr>
          <w:delText xml:space="preserve"> Clustering</w:delText>
        </w:r>
      </w:del>
    </w:p>
    <w:p w:rsidR="002562FC" w:rsidRPr="004A37E0" w:rsidRDefault="002562FC">
      <w:pPr>
        <w:rPr>
          <w:rFonts w:ascii="EucrosiaUPC" w:hAnsi="EucrosiaUPC" w:cs="EucrosiaUPC"/>
        </w:rPr>
      </w:pPr>
      <w:bookmarkStart w:id="174" w:name="_GoBack"/>
      <w:bookmarkEnd w:id="174"/>
    </w:p>
    <w:sectPr w:rsidR="002562FC" w:rsidRPr="004A37E0" w:rsidSect="000A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siwawes wongcharoen" w:date="2014-01-22T21:17:00Z" w:initials="sw">
    <w:p w:rsidR="004A37E0" w:rsidRDefault="004A37E0" w:rsidP="004A37E0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มีคำภาษาอังกฤษ ตัวหน้าของคำต้องตัวใหญ่หรือเปล่าครับ</w:t>
      </w:r>
    </w:p>
  </w:comment>
  <w:comment w:id="4" w:author="siwawes wongcharoen" w:date="2014-02-10T15:00:00Z" w:initials="sw">
    <w:p w:rsidR="004A37E0" w:rsidRDefault="004A37E0" w:rsidP="004A37E0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Angsana New" w:hint="cs"/>
          <w:color w:val="000000"/>
          <w:sz w:val="27"/>
          <w:szCs w:val="27"/>
          <w:cs/>
        </w:rPr>
        <w:t xml:space="preserve">ชื่อโครงการภาษาไทยคือ </w:t>
      </w:r>
      <w:proofErr w:type="spellStart"/>
      <w:r>
        <w:rPr>
          <w:rFonts w:ascii="Courier New" w:hAnsi="Courier New" w:cs="Angsana New"/>
          <w:color w:val="000000"/>
          <w:sz w:val="27"/>
          <w:szCs w:val="27"/>
          <w:cs/>
        </w:rPr>
        <w:t>แท็บเล็ต</w:t>
      </w:r>
      <w:proofErr w:type="spellEnd"/>
      <w:r>
        <w:rPr>
          <w:rFonts w:ascii="Courier New" w:hAnsi="Courier New" w:cs="Angsana New"/>
          <w:color w:val="000000"/>
          <w:sz w:val="27"/>
          <w:szCs w:val="27"/>
          <w:cs/>
        </w:rPr>
        <w:t>พีซีเพื่อการศึกษาไทย</w:t>
      </w:r>
    </w:p>
  </w:comment>
  <w:comment w:id="66" w:author="siwawes wongcharoen" w:date="2014-01-22T21:17:00Z" w:initials="sw">
    <w:p w:rsidR="004A37E0" w:rsidRDefault="004A37E0" w:rsidP="004A37E0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มีคำภาษาอังกฤษ ตัวหน้าของคำต้องตัวใหญ่หรือเปล่าครับ</w:t>
      </w:r>
    </w:p>
  </w:comment>
  <w:comment w:id="67" w:author="siwawes wongcharoen" w:date="2014-02-10T15:00:00Z" w:initials="sw">
    <w:p w:rsidR="004A37E0" w:rsidRDefault="004A37E0" w:rsidP="004A37E0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Angsana New" w:hint="cs"/>
          <w:color w:val="000000"/>
          <w:sz w:val="27"/>
          <w:szCs w:val="27"/>
          <w:cs/>
        </w:rPr>
        <w:t xml:space="preserve">ชื่อโครงการภาษาไทยคือ </w:t>
      </w:r>
      <w:proofErr w:type="spellStart"/>
      <w:r>
        <w:rPr>
          <w:rFonts w:ascii="Courier New" w:hAnsi="Courier New" w:cs="Angsana New"/>
          <w:color w:val="000000"/>
          <w:sz w:val="27"/>
          <w:szCs w:val="27"/>
          <w:cs/>
        </w:rPr>
        <w:t>แท็บเล็ต</w:t>
      </w:r>
      <w:proofErr w:type="spellEnd"/>
      <w:r>
        <w:rPr>
          <w:rFonts w:ascii="Courier New" w:hAnsi="Courier New" w:cs="Angsana New"/>
          <w:color w:val="000000"/>
          <w:sz w:val="27"/>
          <w:szCs w:val="27"/>
          <w:cs/>
        </w:rPr>
        <w:t>พีซีเพื่อการศึกษาไทย</w:t>
      </w:r>
    </w:p>
  </w:comment>
  <w:comment w:id="133" w:author="siwawes wongcharoen" w:date="2014-05-05T16:42:00Z" w:initials="sw">
    <w:p w:rsidR="00355B26" w:rsidRPr="00355B26" w:rsidRDefault="00753B68">
      <w:pPr>
        <w:pStyle w:val="CommentText"/>
        <w:rPr>
          <w:noProof/>
          <w:cs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20E163" w15:done="0"/>
  <w15:commentEx w15:paraId="097379B2" w15:done="0"/>
  <w15:commentEx w15:paraId="2E105657" w15:done="0"/>
  <w15:commentEx w15:paraId="43CD15AE" w15:done="0"/>
  <w15:commentEx w15:paraId="713B855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wawes wongcharoen">
    <w15:presenceInfo w15:providerId="Windows Live" w15:userId="2e420ca1c1abd78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trackRevisions/>
  <w:defaultTabStop w:val="720"/>
  <w:characterSpacingControl w:val="doNotCompress"/>
  <w:compat>
    <w:applyBreakingRules/>
  </w:compat>
  <w:rsids>
    <w:rsidRoot w:val="001F4433"/>
    <w:rsid w:val="0003616A"/>
    <w:rsid w:val="00055A98"/>
    <w:rsid w:val="000A7E76"/>
    <w:rsid w:val="000C5B59"/>
    <w:rsid w:val="00176C8D"/>
    <w:rsid w:val="001F4433"/>
    <w:rsid w:val="002240B9"/>
    <w:rsid w:val="002562FC"/>
    <w:rsid w:val="00355B26"/>
    <w:rsid w:val="004A37E0"/>
    <w:rsid w:val="005B4908"/>
    <w:rsid w:val="00753B68"/>
    <w:rsid w:val="00766214"/>
    <w:rsid w:val="00826A80"/>
    <w:rsid w:val="00A224D1"/>
    <w:rsid w:val="00A47F92"/>
    <w:rsid w:val="00B97D43"/>
    <w:rsid w:val="00D45D03"/>
    <w:rsid w:val="00D60CDB"/>
    <w:rsid w:val="00D63D91"/>
    <w:rsid w:val="00DB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E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37E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7E0"/>
    <w:pPr>
      <w:spacing w:after="160"/>
    </w:pPr>
    <w:rPr>
      <w:rFonts w:asciiTheme="minorHAnsi" w:eastAsiaTheme="minorHAnsi" w:hAnsiTheme="minorHAnsi" w:cstheme="minorBid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7E0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7E0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E0"/>
    <w:rPr>
      <w:rFonts w:ascii="Segoe UI" w:eastAsia="Times New Roman" w:hAnsi="Segoe UI" w:cs="Angsana New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B68"/>
    <w:pPr>
      <w:spacing w:after="0"/>
    </w:pPr>
    <w:rPr>
      <w:rFonts w:ascii="Times New Roman" w:eastAsia="Times New Roman" w:hAnsi="Times New Roman" w:cs="Angsana New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B68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753B68"/>
    <w:pPr>
      <w:spacing w:after="0" w:line="240" w:lineRule="auto"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B243-8627-49E0-A55B-CE4A5B42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siwawes wongcharoen</dc:creator>
  <cp:lastModifiedBy>jaratsri</cp:lastModifiedBy>
  <cp:revision>4</cp:revision>
  <dcterms:created xsi:type="dcterms:W3CDTF">2014-05-05T13:05:00Z</dcterms:created>
  <dcterms:modified xsi:type="dcterms:W3CDTF">2014-05-05T13:20:00Z</dcterms:modified>
</cp:coreProperties>
</file>